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ECA82" w14:textId="5060F93A" w:rsidR="00340A1F" w:rsidRPr="00E77F3D" w:rsidRDefault="001F06CF" w:rsidP="00340A1F">
      <w:pPr>
        <w:ind w:left="420" w:hanging="420"/>
        <w:rPr>
          <w:b/>
          <w:bCs/>
          <w:sz w:val="30"/>
          <w:szCs w:val="30"/>
        </w:rPr>
      </w:pPr>
      <w:proofErr w:type="gramStart"/>
      <w:r w:rsidRPr="00E77F3D">
        <w:rPr>
          <w:rFonts w:hint="eastAsia"/>
          <w:b/>
          <w:bCs/>
          <w:sz w:val="30"/>
          <w:szCs w:val="30"/>
        </w:rPr>
        <w:t>梁焰锋</w:t>
      </w:r>
      <w:proofErr w:type="gramEnd"/>
      <w:r w:rsidRPr="00E77F3D">
        <w:rPr>
          <w:rFonts w:hint="eastAsia"/>
          <w:b/>
          <w:bCs/>
          <w:sz w:val="30"/>
          <w:szCs w:val="30"/>
        </w:rPr>
        <w:t xml:space="preserve"> 20172131005</w:t>
      </w:r>
      <w:r w:rsidRPr="00E77F3D">
        <w:rPr>
          <w:b/>
          <w:bCs/>
          <w:sz w:val="30"/>
          <w:szCs w:val="30"/>
        </w:rPr>
        <w:t xml:space="preserve">   </w:t>
      </w:r>
      <w:r w:rsidRPr="00E77F3D">
        <w:rPr>
          <w:rFonts w:hint="eastAsia"/>
          <w:b/>
          <w:bCs/>
          <w:sz w:val="30"/>
          <w:szCs w:val="30"/>
        </w:rPr>
        <w:t>廖志豪 20172131049</w:t>
      </w:r>
    </w:p>
    <w:p w14:paraId="128A6E88" w14:textId="06809C09" w:rsidR="00827704" w:rsidRPr="00340A1F" w:rsidRDefault="00DD41B7" w:rsidP="00340A1F">
      <w:pPr>
        <w:pStyle w:val="a7"/>
        <w:numPr>
          <w:ilvl w:val="0"/>
          <w:numId w:val="1"/>
        </w:numPr>
        <w:ind w:firstLineChars="0"/>
        <w:rPr>
          <w:rFonts w:ascii="宋体" w:eastAsia="宋体" w:hAnsi="宋体"/>
          <w:b/>
          <w:bCs/>
          <w:sz w:val="30"/>
          <w:szCs w:val="30"/>
        </w:rPr>
      </w:pPr>
      <w:r w:rsidRPr="00340A1F">
        <w:rPr>
          <w:rFonts w:ascii="宋体" w:eastAsia="宋体" w:hAnsi="宋体" w:hint="eastAsia"/>
          <w:b/>
          <w:bCs/>
          <w:sz w:val="30"/>
          <w:szCs w:val="30"/>
        </w:rPr>
        <w:t>项目实施可行性报告</w:t>
      </w:r>
    </w:p>
    <w:p w14:paraId="222B311B" w14:textId="7C0EB813" w:rsidR="00340A1F" w:rsidRPr="00340A1F" w:rsidRDefault="00340A1F" w:rsidP="00340A1F">
      <w:pPr>
        <w:pStyle w:val="a7"/>
        <w:numPr>
          <w:ilvl w:val="0"/>
          <w:numId w:val="2"/>
        </w:numPr>
        <w:ind w:firstLineChars="0"/>
        <w:rPr>
          <w:rFonts w:ascii="宋体" w:eastAsia="宋体" w:hAnsi="宋体"/>
          <w:sz w:val="30"/>
          <w:szCs w:val="30"/>
        </w:rPr>
      </w:pPr>
      <w:r w:rsidRPr="00340A1F">
        <w:rPr>
          <w:rFonts w:ascii="宋体" w:eastAsia="宋体" w:hAnsi="宋体" w:hint="eastAsia"/>
          <w:sz w:val="30"/>
          <w:szCs w:val="30"/>
        </w:rPr>
        <w:t>行业市场分析</w:t>
      </w:r>
    </w:p>
    <w:p w14:paraId="1C72D2D3" w14:textId="4816D274" w:rsidR="00340A1F" w:rsidRPr="00C97701" w:rsidRDefault="00457B5F" w:rsidP="00C97701">
      <w:pPr>
        <w:spacing w:line="360" w:lineRule="auto"/>
        <w:ind w:firstLineChars="200" w:firstLine="480"/>
        <w:rPr>
          <w:rFonts w:ascii="宋体" w:eastAsia="宋体" w:hAnsi="宋体"/>
          <w:b/>
          <w:bCs/>
          <w:sz w:val="24"/>
          <w:szCs w:val="24"/>
        </w:rPr>
      </w:pPr>
      <w:r w:rsidRPr="00C97701">
        <w:rPr>
          <w:rStyle w:val="a9"/>
          <w:rFonts w:ascii="宋体" w:eastAsia="宋体" w:hAnsi="宋体" w:cs="Arial" w:hint="eastAsia"/>
          <w:b w:val="0"/>
          <w:bCs w:val="0"/>
          <w:color w:val="191919"/>
          <w:sz w:val="24"/>
          <w:szCs w:val="24"/>
          <w:bdr w:val="none" w:sz="0" w:space="0" w:color="auto" w:frame="1"/>
          <w:shd w:val="clear" w:color="auto" w:fill="FFFFFF"/>
        </w:rPr>
        <w:t>目前我国人口老龄化严重，据统计，</w:t>
      </w:r>
      <w:r w:rsidRPr="00C97701">
        <w:rPr>
          <w:rStyle w:val="a9"/>
          <w:rFonts w:ascii="宋体" w:eastAsia="宋体" w:hAnsi="宋体" w:cs="Arial"/>
          <w:b w:val="0"/>
          <w:bCs w:val="0"/>
          <w:color w:val="191919"/>
          <w:sz w:val="24"/>
          <w:szCs w:val="24"/>
          <w:bdr w:val="none" w:sz="0" w:space="0" w:color="auto" w:frame="1"/>
          <w:shd w:val="clear" w:color="auto" w:fill="FFFFFF"/>
        </w:rPr>
        <w:t>2018年末，我国60周岁及以上人口24949万人，占总人口的17.9%，增加859万；65周岁及以上人口16658万人，占总人口的11.9%，增加827万。</w:t>
      </w:r>
      <w:r w:rsidRPr="00C97701">
        <w:rPr>
          <w:rStyle w:val="a9"/>
          <w:rFonts w:ascii="宋体" w:eastAsia="宋体" w:hAnsi="宋体" w:cs="Arial" w:hint="eastAsia"/>
          <w:b w:val="0"/>
          <w:bCs w:val="0"/>
          <w:color w:val="191919"/>
          <w:sz w:val="24"/>
          <w:szCs w:val="24"/>
          <w:bdr w:val="none" w:sz="0" w:space="0" w:color="auto" w:frame="1"/>
          <w:shd w:val="clear" w:color="auto" w:fill="FFFFFF"/>
        </w:rPr>
        <w:t>而未来人口老龄化更加严重，这些老年人就是我们的潜在客户。因为随着年龄的增长，记忆力也会随着下降，所以</w:t>
      </w:r>
      <w:r w:rsidR="00C97701" w:rsidRPr="00C97701">
        <w:rPr>
          <w:rStyle w:val="a9"/>
          <w:rFonts w:ascii="宋体" w:eastAsia="宋体" w:hAnsi="宋体" w:cs="Arial" w:hint="eastAsia"/>
          <w:b w:val="0"/>
          <w:bCs w:val="0"/>
          <w:color w:val="191919"/>
          <w:sz w:val="24"/>
          <w:szCs w:val="24"/>
          <w:bdr w:val="none" w:sz="0" w:space="0" w:color="auto" w:frame="1"/>
          <w:shd w:val="clear" w:color="auto" w:fill="FFFFFF"/>
        </w:rPr>
        <w:t>对一些东西的摆放会忘却；同时现在的年轻人经常有丢三落四的习惯，我们的产品就针对这些现象。保守估计市场估值可达上亿。</w:t>
      </w:r>
    </w:p>
    <w:p w14:paraId="1907F0C7" w14:textId="60ACAE93" w:rsidR="009831AF" w:rsidRDefault="009831AF" w:rsidP="00340A1F"/>
    <w:p w14:paraId="5BB224A7" w14:textId="77777777" w:rsidR="009831AF" w:rsidRDefault="009831AF" w:rsidP="00340A1F"/>
    <w:p w14:paraId="31864215" w14:textId="3903E28D" w:rsidR="00340A1F" w:rsidRPr="00340A1F" w:rsidRDefault="00340A1F" w:rsidP="00340A1F">
      <w:pPr>
        <w:pStyle w:val="a7"/>
        <w:numPr>
          <w:ilvl w:val="0"/>
          <w:numId w:val="2"/>
        </w:numPr>
        <w:ind w:firstLineChars="0"/>
        <w:rPr>
          <w:rFonts w:ascii="宋体" w:eastAsia="宋体" w:hAnsi="宋体"/>
          <w:sz w:val="30"/>
          <w:szCs w:val="30"/>
        </w:rPr>
      </w:pPr>
      <w:r w:rsidRPr="00340A1F">
        <w:rPr>
          <w:rFonts w:ascii="宋体" w:eastAsia="宋体" w:hAnsi="宋体" w:hint="eastAsia"/>
          <w:sz w:val="30"/>
          <w:szCs w:val="30"/>
        </w:rPr>
        <w:t>同类产品分析</w:t>
      </w:r>
    </w:p>
    <w:p w14:paraId="0AF61F16" w14:textId="144D14D8" w:rsidR="00340A1F" w:rsidRPr="00340A1F" w:rsidRDefault="00340A1F" w:rsidP="000A229D">
      <w:pPr>
        <w:pStyle w:val="paragraph"/>
        <w:spacing w:before="0" w:beforeAutospacing="0" w:after="0" w:afterAutospacing="0" w:line="360" w:lineRule="auto"/>
        <w:ind w:firstLineChars="200" w:firstLine="480"/>
        <w:jc w:val="both"/>
        <w:rPr>
          <w:color w:val="000000"/>
        </w:rPr>
      </w:pPr>
      <w:r w:rsidRPr="00340A1F">
        <w:rPr>
          <w:rFonts w:hint="eastAsia"/>
          <w:color w:val="000000"/>
        </w:rPr>
        <w:t>许多人生活中都会遇到找不到东西的情况。但是在各大应用商店中搜索了以下关键字</w:t>
      </w:r>
    </w:p>
    <w:p w14:paraId="1F133F19" w14:textId="77777777" w:rsidR="00340A1F" w:rsidRDefault="00340A1F" w:rsidP="00340A1F">
      <w:pPr>
        <w:pStyle w:val="paragraph"/>
        <w:numPr>
          <w:ilvl w:val="0"/>
          <w:numId w:val="3"/>
        </w:numPr>
        <w:spacing w:before="0" w:beforeAutospacing="0" w:after="0" w:afterAutospacing="0"/>
        <w:textAlignment w:val="baseline"/>
        <w:rPr>
          <w:rFonts w:ascii="等线 Light" w:eastAsia="等线 Light" w:hAnsi="等线 Light"/>
          <w:b/>
          <w:bCs/>
          <w:color w:val="000000"/>
          <w:sz w:val="22"/>
          <w:szCs w:val="22"/>
        </w:rPr>
      </w:pPr>
      <w:r>
        <w:rPr>
          <w:rFonts w:ascii="等线 Light" w:eastAsia="等线 Light" w:hAnsi="等线 Light" w:hint="eastAsia"/>
          <w:b/>
          <w:bCs/>
          <w:color w:val="000000"/>
          <w:sz w:val="22"/>
          <w:szCs w:val="22"/>
        </w:rPr>
        <w:t>存物</w:t>
      </w:r>
    </w:p>
    <w:p w14:paraId="40686D16" w14:textId="77777777" w:rsidR="00340A1F" w:rsidRDefault="00340A1F" w:rsidP="00340A1F">
      <w:pPr>
        <w:pStyle w:val="paragraph"/>
        <w:numPr>
          <w:ilvl w:val="0"/>
          <w:numId w:val="3"/>
        </w:numPr>
        <w:spacing w:before="0" w:beforeAutospacing="0" w:after="0" w:afterAutospacing="0"/>
        <w:textAlignment w:val="baseline"/>
        <w:rPr>
          <w:rFonts w:ascii="等线 Light" w:eastAsia="等线 Light" w:hAnsi="等线 Light"/>
          <w:b/>
          <w:bCs/>
          <w:color w:val="000000"/>
          <w:sz w:val="22"/>
          <w:szCs w:val="22"/>
        </w:rPr>
      </w:pPr>
      <w:r>
        <w:rPr>
          <w:rFonts w:ascii="等线 Light" w:eastAsia="等线 Light" w:hAnsi="等线 Light" w:hint="eastAsia"/>
          <w:b/>
          <w:bCs/>
          <w:color w:val="000000"/>
          <w:sz w:val="22"/>
          <w:szCs w:val="22"/>
        </w:rPr>
        <w:t>物品寄存</w:t>
      </w:r>
    </w:p>
    <w:p w14:paraId="012DB804" w14:textId="77777777" w:rsidR="00340A1F" w:rsidRDefault="00340A1F" w:rsidP="00340A1F">
      <w:pPr>
        <w:pStyle w:val="paragraph"/>
        <w:numPr>
          <w:ilvl w:val="0"/>
          <w:numId w:val="3"/>
        </w:numPr>
        <w:spacing w:before="0" w:beforeAutospacing="0" w:after="0" w:afterAutospacing="0"/>
        <w:textAlignment w:val="baseline"/>
        <w:rPr>
          <w:rFonts w:ascii="等线 Light" w:eastAsia="等线 Light" w:hAnsi="等线 Light"/>
          <w:b/>
          <w:bCs/>
          <w:color w:val="000000"/>
          <w:sz w:val="22"/>
          <w:szCs w:val="22"/>
        </w:rPr>
      </w:pPr>
      <w:r>
        <w:rPr>
          <w:rFonts w:ascii="等线 Light" w:eastAsia="等线 Light" w:hAnsi="等线 Light" w:hint="eastAsia"/>
          <w:b/>
          <w:bCs/>
          <w:color w:val="000000"/>
          <w:sz w:val="22"/>
          <w:szCs w:val="22"/>
        </w:rPr>
        <w:t>寻物</w:t>
      </w:r>
    </w:p>
    <w:p w14:paraId="51F92ED2" w14:textId="77777777" w:rsidR="00340A1F" w:rsidRDefault="00340A1F" w:rsidP="00340A1F">
      <w:pPr>
        <w:pStyle w:val="paragraph"/>
        <w:numPr>
          <w:ilvl w:val="0"/>
          <w:numId w:val="3"/>
        </w:numPr>
        <w:spacing w:before="0" w:beforeAutospacing="0" w:after="0" w:afterAutospacing="0"/>
        <w:textAlignment w:val="baseline"/>
        <w:rPr>
          <w:rFonts w:ascii="等线 Light" w:eastAsia="等线 Light" w:hAnsi="等线 Light"/>
          <w:b/>
          <w:bCs/>
          <w:color w:val="000000"/>
          <w:sz w:val="22"/>
          <w:szCs w:val="22"/>
        </w:rPr>
      </w:pPr>
      <w:r>
        <w:rPr>
          <w:rFonts w:ascii="等线 Light" w:eastAsia="等线 Light" w:hAnsi="等线 Light" w:hint="eastAsia"/>
          <w:b/>
          <w:bCs/>
          <w:color w:val="000000"/>
          <w:sz w:val="22"/>
          <w:szCs w:val="22"/>
        </w:rPr>
        <w:t>找物品</w:t>
      </w:r>
    </w:p>
    <w:p w14:paraId="5F85FF10" w14:textId="77777777" w:rsidR="00340A1F" w:rsidRDefault="00340A1F" w:rsidP="000A229D">
      <w:pPr>
        <w:pStyle w:val="paragraph"/>
        <w:spacing w:before="0" w:beforeAutospacing="0" w:after="0" w:afterAutospacing="0"/>
        <w:jc w:val="both"/>
      </w:pPr>
      <w:r w:rsidRPr="000A229D">
        <w:rPr>
          <w:rFonts w:hint="eastAsia"/>
          <w:color w:val="000000"/>
        </w:rPr>
        <w:t>后均未发现在市面上有同类型的App。</w:t>
      </w:r>
    </w:p>
    <w:p w14:paraId="339266E2" w14:textId="2CD511C5" w:rsidR="00340A1F" w:rsidRPr="000A229D" w:rsidRDefault="00340A1F" w:rsidP="000A229D">
      <w:pPr>
        <w:pStyle w:val="paragraph"/>
        <w:spacing w:before="0" w:beforeAutospacing="0" w:after="0" w:afterAutospacing="0" w:line="360" w:lineRule="auto"/>
        <w:ind w:firstLineChars="200" w:firstLine="480"/>
        <w:jc w:val="both"/>
        <w:rPr>
          <w:color w:val="000000"/>
        </w:rPr>
      </w:pPr>
      <w:r w:rsidRPr="000A229D">
        <w:rPr>
          <w:rFonts w:hint="eastAsia"/>
          <w:color w:val="000000"/>
        </w:rPr>
        <w:t>部分App采用</w:t>
      </w:r>
      <w:proofErr w:type="gramStart"/>
      <w:r w:rsidRPr="000A229D">
        <w:rPr>
          <w:rFonts w:hint="eastAsia"/>
          <w:color w:val="000000"/>
        </w:rPr>
        <w:t>蓝牙贴</w:t>
      </w:r>
      <w:proofErr w:type="gramEnd"/>
      <w:r w:rsidRPr="000A229D">
        <w:rPr>
          <w:rFonts w:hint="eastAsia"/>
          <w:color w:val="000000"/>
        </w:rPr>
        <w:t>片。在物品距离手机过远时，手机发出警报</w:t>
      </w:r>
      <w:proofErr w:type="gramStart"/>
      <w:r w:rsidRPr="000A229D">
        <w:rPr>
          <w:rFonts w:hint="eastAsia"/>
          <w:color w:val="000000"/>
        </w:rPr>
        <w:t>音防止</w:t>
      </w:r>
      <w:proofErr w:type="gramEnd"/>
      <w:r w:rsidRPr="000A229D">
        <w:rPr>
          <w:rFonts w:hint="eastAsia"/>
          <w:color w:val="000000"/>
        </w:rPr>
        <w:t>物品丢失。我们的APP设计是将物品以图片形式存起来。而且与防止物品丢失不同。我们的目的是在放东西的时候记录物品位置以便在日后需要该物品的时候可以找回来。与</w:t>
      </w:r>
      <w:proofErr w:type="gramStart"/>
      <w:r w:rsidRPr="000A229D">
        <w:rPr>
          <w:rFonts w:hint="eastAsia"/>
          <w:color w:val="000000"/>
        </w:rPr>
        <w:t>蓝牙贴片防丢不同</w:t>
      </w:r>
      <w:proofErr w:type="gramEnd"/>
      <w:r w:rsidRPr="000A229D">
        <w:rPr>
          <w:rFonts w:hint="eastAsia"/>
          <w:color w:val="000000"/>
        </w:rPr>
        <w:t>的是我们不需要额外的硬件。只需要带有摄像头（基本标配）的智能手机就可以实现功能。</w:t>
      </w:r>
    </w:p>
    <w:p w14:paraId="4D882CC8" w14:textId="77777777" w:rsidR="00340A1F" w:rsidRDefault="00340A1F" w:rsidP="00340A1F"/>
    <w:p w14:paraId="38E80B3D" w14:textId="413C2ED2" w:rsidR="00340A1F" w:rsidRPr="00340A1F" w:rsidRDefault="00340A1F" w:rsidP="00340A1F">
      <w:pPr>
        <w:pStyle w:val="a7"/>
        <w:numPr>
          <w:ilvl w:val="0"/>
          <w:numId w:val="2"/>
        </w:numPr>
        <w:ind w:firstLineChars="0"/>
        <w:rPr>
          <w:rFonts w:ascii="宋体" w:eastAsia="宋体" w:hAnsi="宋体"/>
          <w:sz w:val="30"/>
          <w:szCs w:val="30"/>
        </w:rPr>
      </w:pPr>
      <w:r w:rsidRPr="00340A1F">
        <w:rPr>
          <w:rFonts w:ascii="宋体" w:eastAsia="宋体" w:hAnsi="宋体" w:hint="eastAsia"/>
          <w:sz w:val="30"/>
          <w:szCs w:val="30"/>
        </w:rPr>
        <w:t>自身条件分析</w:t>
      </w:r>
    </w:p>
    <w:p w14:paraId="42753694" w14:textId="77777777" w:rsidR="00340A1F" w:rsidRPr="00340A1F" w:rsidRDefault="00340A1F" w:rsidP="000A229D">
      <w:pPr>
        <w:pStyle w:val="paragraph"/>
        <w:spacing w:before="0" w:beforeAutospacing="0" w:after="0" w:afterAutospacing="0" w:line="360" w:lineRule="auto"/>
        <w:ind w:firstLineChars="200" w:firstLine="480"/>
        <w:jc w:val="both"/>
      </w:pPr>
      <w:r w:rsidRPr="00340A1F">
        <w:rPr>
          <w:rFonts w:hint="eastAsia"/>
          <w:color w:val="000000"/>
        </w:rPr>
        <w:t>从自身条件来说，我们不同于公司有硬件和资金的支持。还有在市场和产业链上资源。并且人力资源也有限。所以我们优先选择不需要额外硬件并且运营和维护成本相对低的解决方案。</w:t>
      </w:r>
    </w:p>
    <w:p w14:paraId="25BBACBA" w14:textId="77777777" w:rsidR="00340A1F" w:rsidRPr="00340A1F" w:rsidRDefault="00340A1F" w:rsidP="000A229D">
      <w:pPr>
        <w:pStyle w:val="paragraph"/>
        <w:spacing w:before="0" w:beforeAutospacing="0" w:after="0" w:afterAutospacing="0" w:line="360" w:lineRule="auto"/>
        <w:ind w:firstLineChars="200" w:firstLine="480"/>
        <w:jc w:val="both"/>
      </w:pPr>
      <w:r w:rsidRPr="00340A1F">
        <w:rPr>
          <w:rFonts w:hint="eastAsia"/>
          <w:color w:val="000000"/>
        </w:rPr>
        <w:lastRenderedPageBreak/>
        <w:t>我们在技术实现上借助智能手机的拍照获取物品的图片。还有Android中SQLite等的本地存储和数据查询功能能够实现这样“存物”和</w:t>
      </w:r>
      <w:proofErr w:type="gramStart"/>
      <w:r w:rsidRPr="00340A1F">
        <w:rPr>
          <w:rFonts w:hint="eastAsia"/>
          <w:color w:val="000000"/>
        </w:rPr>
        <w:t>“</w:t>
      </w:r>
      <w:proofErr w:type="gramEnd"/>
      <w:r w:rsidRPr="00340A1F">
        <w:rPr>
          <w:rFonts w:hint="eastAsia"/>
          <w:color w:val="000000"/>
        </w:rPr>
        <w:t>查询“的功能。并且不需要额外的硬件。对于我们自身的条件来说可以做到，而且运营成本也不会很高，可以不需要后台服务器。</w:t>
      </w:r>
    </w:p>
    <w:p w14:paraId="05B34C7F" w14:textId="48E42680" w:rsidR="00340A1F" w:rsidRPr="00340A1F" w:rsidRDefault="00340A1F" w:rsidP="00340A1F"/>
    <w:p w14:paraId="73A5CEEB" w14:textId="77777777" w:rsidR="00340A1F" w:rsidRDefault="00340A1F" w:rsidP="00340A1F"/>
    <w:p w14:paraId="3CDD0270" w14:textId="1FEC5B3B" w:rsidR="00340A1F" w:rsidRPr="00340A1F" w:rsidRDefault="00340A1F" w:rsidP="00340A1F">
      <w:pPr>
        <w:pStyle w:val="a7"/>
        <w:numPr>
          <w:ilvl w:val="0"/>
          <w:numId w:val="1"/>
        </w:numPr>
        <w:ind w:firstLineChars="0"/>
        <w:rPr>
          <w:rFonts w:ascii="宋体" w:eastAsia="宋体" w:hAnsi="宋体"/>
          <w:b/>
          <w:bCs/>
          <w:sz w:val="30"/>
          <w:szCs w:val="30"/>
        </w:rPr>
      </w:pPr>
      <w:r w:rsidRPr="00340A1F">
        <w:rPr>
          <w:rFonts w:ascii="宋体" w:eastAsia="宋体" w:hAnsi="宋体" w:hint="eastAsia"/>
          <w:b/>
          <w:bCs/>
          <w:sz w:val="30"/>
          <w:szCs w:val="30"/>
        </w:rPr>
        <w:t>产品定位及目标</w:t>
      </w:r>
    </w:p>
    <w:p w14:paraId="61FEF91D" w14:textId="2A9D9C82" w:rsidR="00340A1F" w:rsidRPr="000A229D" w:rsidRDefault="00340A1F" w:rsidP="000A229D">
      <w:pPr>
        <w:pStyle w:val="paragraph"/>
        <w:spacing w:before="0" w:beforeAutospacing="0" w:after="0" w:afterAutospacing="0" w:line="360" w:lineRule="auto"/>
        <w:ind w:firstLineChars="200" w:firstLine="480"/>
        <w:jc w:val="both"/>
      </w:pPr>
      <w:r w:rsidRPr="000A229D">
        <w:rPr>
          <w:rFonts w:hint="eastAsia"/>
          <w:color w:val="000000"/>
        </w:rPr>
        <w:t>许多人在生活中总会出现丢三落四的情况——在放东西的时候，随手一丢，回头想找的时候不知道自己放在哪。</w:t>
      </w:r>
    </w:p>
    <w:p w14:paraId="0DA7AF52" w14:textId="77777777" w:rsidR="00340A1F" w:rsidRPr="000A229D" w:rsidRDefault="00340A1F" w:rsidP="000A229D">
      <w:pPr>
        <w:pStyle w:val="paragraph"/>
        <w:spacing w:before="0" w:beforeAutospacing="0" w:after="0" w:afterAutospacing="0" w:line="360" w:lineRule="auto"/>
        <w:ind w:firstLineChars="200" w:firstLine="480"/>
        <w:jc w:val="both"/>
      </w:pPr>
      <w:r w:rsidRPr="000A229D">
        <w:rPr>
          <w:rFonts w:hint="eastAsia"/>
          <w:color w:val="000000"/>
        </w:rPr>
        <w:t>我们设想的app功能在于帮助用户进行记录物品的摆放位置。App设有相应的衣服、装饰品、玩具、食品、药品等分类，用户选择相应的分类后对想要记录的物品进行拍照上传，并进行相应的命名，后台收集保存数据。当用户再次寻找时，可以直接查看之前所拍的照片，快速找到摆放位置，大大减轻用户找不到东西的烦恼。</w:t>
      </w:r>
    </w:p>
    <w:p w14:paraId="62097578" w14:textId="0A4D5D90" w:rsidR="00340A1F" w:rsidRPr="00340A1F" w:rsidRDefault="00340A1F" w:rsidP="00340A1F"/>
    <w:p w14:paraId="550B2205" w14:textId="27250950" w:rsidR="00340A1F" w:rsidRDefault="00340A1F" w:rsidP="00340A1F"/>
    <w:p w14:paraId="52E30054" w14:textId="1C81B44F" w:rsidR="00340A1F" w:rsidRDefault="00340A1F" w:rsidP="00340A1F">
      <w:pPr>
        <w:pStyle w:val="a7"/>
        <w:numPr>
          <w:ilvl w:val="0"/>
          <w:numId w:val="1"/>
        </w:numPr>
        <w:ind w:firstLineChars="0"/>
        <w:rPr>
          <w:rFonts w:ascii="宋体" w:eastAsia="宋体" w:hAnsi="宋体"/>
          <w:b/>
          <w:bCs/>
          <w:sz w:val="30"/>
          <w:szCs w:val="30"/>
        </w:rPr>
      </w:pPr>
      <w:r w:rsidRPr="00340A1F">
        <w:rPr>
          <w:rFonts w:ascii="宋体" w:eastAsia="宋体" w:hAnsi="宋体" w:hint="eastAsia"/>
          <w:b/>
          <w:bCs/>
          <w:sz w:val="30"/>
          <w:szCs w:val="30"/>
        </w:rPr>
        <w:t>产品内容总策划</w:t>
      </w:r>
    </w:p>
    <w:p w14:paraId="2B2B1B15" w14:textId="76395C6E" w:rsidR="003E6C33" w:rsidRPr="003E6C33" w:rsidRDefault="003E6C33" w:rsidP="003E6C33">
      <w:pPr>
        <w:pStyle w:val="a7"/>
        <w:numPr>
          <w:ilvl w:val="0"/>
          <w:numId w:val="9"/>
        </w:numPr>
        <w:ind w:firstLineChars="0"/>
        <w:rPr>
          <w:rFonts w:ascii="宋体" w:eastAsia="宋体" w:hAnsi="宋体"/>
          <w:sz w:val="30"/>
          <w:szCs w:val="30"/>
        </w:rPr>
      </w:pPr>
      <w:r w:rsidRPr="003E6C33">
        <w:rPr>
          <w:rFonts w:ascii="宋体" w:eastAsia="宋体" w:hAnsi="宋体" w:hint="eastAsia"/>
          <w:sz w:val="30"/>
          <w:szCs w:val="30"/>
        </w:rPr>
        <w:t>应用流程规划</w:t>
      </w:r>
    </w:p>
    <w:p w14:paraId="57446157" w14:textId="1018CA18" w:rsidR="00340A1F" w:rsidRDefault="00340A1F" w:rsidP="00340A1F">
      <w:r>
        <w:rPr>
          <w:noProof/>
        </w:rPr>
        <w:lastRenderedPageBreak/>
        <w:drawing>
          <wp:inline distT="0" distB="0" distL="0" distR="0" wp14:anchorId="6075F97F" wp14:editId="28F17147">
            <wp:extent cx="3956050" cy="44704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050" cy="4470400"/>
                    </a:xfrm>
                    <a:prstGeom prst="rect">
                      <a:avLst/>
                    </a:prstGeom>
                    <a:noFill/>
                    <a:ln>
                      <a:noFill/>
                    </a:ln>
                  </pic:spPr>
                </pic:pic>
              </a:graphicData>
            </a:graphic>
          </wp:inline>
        </w:drawing>
      </w:r>
    </w:p>
    <w:p w14:paraId="220DAF65" w14:textId="77777777" w:rsidR="003E6C33" w:rsidRDefault="003E6C33" w:rsidP="00340A1F"/>
    <w:p w14:paraId="2C11D51F" w14:textId="2E380283" w:rsidR="00340A1F" w:rsidRPr="003E6C33" w:rsidRDefault="003E6C33" w:rsidP="003E6C33">
      <w:pPr>
        <w:pStyle w:val="a7"/>
        <w:numPr>
          <w:ilvl w:val="0"/>
          <w:numId w:val="9"/>
        </w:numPr>
        <w:ind w:firstLineChars="0"/>
        <w:rPr>
          <w:rFonts w:ascii="宋体" w:eastAsia="宋体" w:hAnsi="宋体"/>
          <w:sz w:val="28"/>
          <w:szCs w:val="28"/>
        </w:rPr>
      </w:pPr>
      <w:r w:rsidRPr="003E6C33">
        <w:rPr>
          <w:rFonts w:ascii="宋体" w:eastAsia="宋体" w:hAnsi="宋体" w:hint="eastAsia"/>
          <w:sz w:val="28"/>
          <w:szCs w:val="28"/>
        </w:rPr>
        <w:t>设计与测试规范</w:t>
      </w:r>
    </w:p>
    <w:p w14:paraId="0C9AD4DF" w14:textId="03408BF0" w:rsidR="003E6C33" w:rsidRDefault="00AA6664" w:rsidP="00AA6664">
      <w:pPr>
        <w:ind w:firstLine="360"/>
      </w:pPr>
      <w:r>
        <w:rPr>
          <w:rFonts w:hint="eastAsia"/>
        </w:rPr>
        <w:t>设计上向</w:t>
      </w:r>
      <w:proofErr w:type="spellStart"/>
      <w:r>
        <w:rPr>
          <w:rFonts w:hint="eastAsia"/>
        </w:rPr>
        <w:t>Marterial</w:t>
      </w:r>
      <w:proofErr w:type="spellEnd"/>
      <w:r>
        <w:t xml:space="preserve"> </w:t>
      </w:r>
      <w:r>
        <w:rPr>
          <w:rFonts w:hint="eastAsia"/>
        </w:rPr>
        <w:t>Design靠拢。尽量完善UI的测试提高测试覆盖率</w:t>
      </w:r>
    </w:p>
    <w:p w14:paraId="2D1A30EB" w14:textId="77777777" w:rsidR="000B2230" w:rsidRDefault="000B2230" w:rsidP="003E6C33"/>
    <w:p w14:paraId="72CD5464" w14:textId="387E560E" w:rsidR="003E6C33" w:rsidRPr="003E6C33" w:rsidRDefault="003E6C33" w:rsidP="003E6C33">
      <w:pPr>
        <w:pStyle w:val="a7"/>
        <w:numPr>
          <w:ilvl w:val="0"/>
          <w:numId w:val="9"/>
        </w:numPr>
        <w:ind w:firstLineChars="0"/>
        <w:rPr>
          <w:rFonts w:ascii="宋体" w:eastAsia="宋体" w:hAnsi="宋体"/>
          <w:sz w:val="28"/>
          <w:szCs w:val="28"/>
        </w:rPr>
      </w:pPr>
      <w:r w:rsidRPr="003E6C33">
        <w:rPr>
          <w:rFonts w:ascii="宋体" w:eastAsia="宋体" w:hAnsi="宋体" w:hint="eastAsia"/>
          <w:sz w:val="28"/>
          <w:szCs w:val="28"/>
        </w:rPr>
        <w:t>开发日程表</w:t>
      </w:r>
    </w:p>
    <w:tbl>
      <w:tblPr>
        <w:tblStyle w:val="a8"/>
        <w:tblW w:w="0" w:type="auto"/>
        <w:tblLook w:val="04A0" w:firstRow="1" w:lastRow="0" w:firstColumn="1" w:lastColumn="0" w:noHBand="0" w:noVBand="1"/>
      </w:tblPr>
      <w:tblGrid>
        <w:gridCol w:w="1413"/>
        <w:gridCol w:w="3544"/>
        <w:gridCol w:w="3339"/>
      </w:tblGrid>
      <w:tr w:rsidR="000B2230" w14:paraId="7298D2F7" w14:textId="77777777" w:rsidTr="000B2230">
        <w:tc>
          <w:tcPr>
            <w:tcW w:w="1413" w:type="dxa"/>
            <w:vMerge w:val="restart"/>
            <w:vAlign w:val="center"/>
          </w:tcPr>
          <w:p w14:paraId="0FEF79A6" w14:textId="380C762B" w:rsidR="000B2230" w:rsidRPr="000B2230" w:rsidRDefault="000B2230" w:rsidP="000B2230">
            <w:pPr>
              <w:jc w:val="center"/>
              <w:rPr>
                <w:rFonts w:ascii="宋体" w:hAnsi="宋体"/>
                <w:sz w:val="28"/>
                <w:szCs w:val="28"/>
              </w:rPr>
            </w:pPr>
            <w:r w:rsidRPr="000B2230">
              <w:rPr>
                <w:rFonts w:ascii="宋体" w:hAnsi="宋体" w:hint="eastAsia"/>
                <w:sz w:val="28"/>
                <w:szCs w:val="28"/>
              </w:rPr>
              <w:t>阶段</w:t>
            </w:r>
            <w:proofErr w:type="gramStart"/>
            <w:r w:rsidRPr="000B2230">
              <w:rPr>
                <w:rFonts w:ascii="宋体" w:hAnsi="宋体" w:hint="eastAsia"/>
                <w:sz w:val="28"/>
                <w:szCs w:val="28"/>
              </w:rPr>
              <w:t>一</w:t>
            </w:r>
            <w:proofErr w:type="gramEnd"/>
          </w:p>
        </w:tc>
        <w:tc>
          <w:tcPr>
            <w:tcW w:w="3544" w:type="dxa"/>
            <w:vAlign w:val="center"/>
          </w:tcPr>
          <w:p w14:paraId="711A91B2" w14:textId="68D67411" w:rsidR="000B2230" w:rsidRPr="000B2230" w:rsidRDefault="000B2230" w:rsidP="000B2230">
            <w:pPr>
              <w:jc w:val="center"/>
              <w:rPr>
                <w:rFonts w:ascii="宋体" w:hAnsi="宋体"/>
                <w:sz w:val="28"/>
                <w:szCs w:val="28"/>
              </w:rPr>
            </w:pPr>
            <w:r w:rsidRPr="000B2230">
              <w:rPr>
                <w:rFonts w:ascii="宋体" w:hAnsi="宋体" w:hint="eastAsia"/>
                <w:sz w:val="28"/>
                <w:szCs w:val="28"/>
              </w:rPr>
              <w:t>10月8日——10月13日</w:t>
            </w:r>
          </w:p>
        </w:tc>
        <w:tc>
          <w:tcPr>
            <w:tcW w:w="3339" w:type="dxa"/>
            <w:vAlign w:val="center"/>
          </w:tcPr>
          <w:p w14:paraId="235442F1" w14:textId="27058A01" w:rsidR="000B2230" w:rsidRPr="000B2230" w:rsidRDefault="000B2230" w:rsidP="000B2230">
            <w:pPr>
              <w:jc w:val="center"/>
              <w:rPr>
                <w:rFonts w:ascii="宋体" w:hAnsi="宋体"/>
                <w:sz w:val="28"/>
                <w:szCs w:val="28"/>
              </w:rPr>
            </w:pPr>
            <w:r w:rsidRPr="000B2230">
              <w:rPr>
                <w:rFonts w:ascii="宋体" w:hAnsi="宋体" w:hint="eastAsia"/>
                <w:sz w:val="28"/>
                <w:szCs w:val="28"/>
              </w:rPr>
              <w:t>编写产品方案设计书</w:t>
            </w:r>
          </w:p>
        </w:tc>
      </w:tr>
      <w:tr w:rsidR="000B2230" w14:paraId="73BDED65" w14:textId="77777777" w:rsidTr="000B2230">
        <w:tc>
          <w:tcPr>
            <w:tcW w:w="1413" w:type="dxa"/>
            <w:vMerge/>
            <w:vAlign w:val="center"/>
          </w:tcPr>
          <w:p w14:paraId="6BE24F81" w14:textId="77777777" w:rsidR="000B2230" w:rsidRPr="000B2230" w:rsidRDefault="000B2230" w:rsidP="000B2230">
            <w:pPr>
              <w:jc w:val="center"/>
              <w:rPr>
                <w:rFonts w:ascii="宋体" w:hAnsi="宋体"/>
                <w:sz w:val="28"/>
                <w:szCs w:val="28"/>
              </w:rPr>
            </w:pPr>
          </w:p>
        </w:tc>
        <w:tc>
          <w:tcPr>
            <w:tcW w:w="3544" w:type="dxa"/>
            <w:vAlign w:val="center"/>
          </w:tcPr>
          <w:p w14:paraId="6410F8C7" w14:textId="060A4837" w:rsidR="000B2230" w:rsidRPr="000B2230" w:rsidRDefault="000B2230" w:rsidP="000B2230">
            <w:pPr>
              <w:jc w:val="center"/>
              <w:rPr>
                <w:rFonts w:ascii="宋体" w:hAnsi="宋体"/>
                <w:sz w:val="28"/>
                <w:szCs w:val="28"/>
              </w:rPr>
            </w:pPr>
            <w:r w:rsidRPr="000B2230">
              <w:rPr>
                <w:rFonts w:ascii="宋体" w:hAnsi="宋体" w:hint="eastAsia"/>
                <w:sz w:val="28"/>
                <w:szCs w:val="28"/>
              </w:rPr>
              <w:t>10月14日——10月15日</w:t>
            </w:r>
          </w:p>
        </w:tc>
        <w:tc>
          <w:tcPr>
            <w:tcW w:w="3339" w:type="dxa"/>
            <w:vAlign w:val="center"/>
          </w:tcPr>
          <w:p w14:paraId="7A24E04D" w14:textId="4A8DF650" w:rsidR="000B2230" w:rsidRPr="000B2230" w:rsidRDefault="000B2230" w:rsidP="000B2230">
            <w:pPr>
              <w:jc w:val="center"/>
              <w:rPr>
                <w:rFonts w:ascii="宋体" w:hAnsi="宋体"/>
                <w:sz w:val="28"/>
                <w:szCs w:val="28"/>
              </w:rPr>
            </w:pPr>
            <w:r w:rsidRPr="000B2230">
              <w:rPr>
                <w:rFonts w:ascii="宋体" w:hAnsi="宋体" w:hint="eastAsia"/>
                <w:sz w:val="28"/>
                <w:szCs w:val="28"/>
              </w:rPr>
              <w:t>确定产品设计分工</w:t>
            </w:r>
          </w:p>
        </w:tc>
      </w:tr>
      <w:tr w:rsidR="000B2230" w14:paraId="2D9BCF9A" w14:textId="77777777" w:rsidTr="000B2230">
        <w:tc>
          <w:tcPr>
            <w:tcW w:w="1413" w:type="dxa"/>
            <w:vMerge w:val="restart"/>
            <w:vAlign w:val="center"/>
          </w:tcPr>
          <w:p w14:paraId="58492C9B" w14:textId="7885BC24" w:rsidR="000B2230" w:rsidRPr="000B2230" w:rsidRDefault="000B2230" w:rsidP="000B2230">
            <w:pPr>
              <w:jc w:val="center"/>
              <w:rPr>
                <w:rFonts w:ascii="宋体" w:hAnsi="宋体"/>
                <w:sz w:val="28"/>
                <w:szCs w:val="28"/>
              </w:rPr>
            </w:pPr>
            <w:r w:rsidRPr="000B2230">
              <w:rPr>
                <w:rFonts w:ascii="宋体" w:hAnsi="宋体" w:hint="eastAsia"/>
                <w:sz w:val="28"/>
                <w:szCs w:val="28"/>
              </w:rPr>
              <w:t>阶段二</w:t>
            </w:r>
          </w:p>
        </w:tc>
        <w:tc>
          <w:tcPr>
            <w:tcW w:w="3544" w:type="dxa"/>
            <w:vAlign w:val="center"/>
          </w:tcPr>
          <w:p w14:paraId="0A412C53" w14:textId="4C2AC0D2" w:rsidR="000B2230" w:rsidRPr="000B2230" w:rsidRDefault="000B2230" w:rsidP="000B2230">
            <w:pPr>
              <w:jc w:val="center"/>
              <w:rPr>
                <w:rFonts w:ascii="宋体" w:hAnsi="宋体"/>
                <w:sz w:val="28"/>
                <w:szCs w:val="28"/>
              </w:rPr>
            </w:pPr>
            <w:r w:rsidRPr="000B2230">
              <w:rPr>
                <w:rFonts w:ascii="宋体" w:hAnsi="宋体" w:hint="eastAsia"/>
                <w:sz w:val="28"/>
                <w:szCs w:val="28"/>
              </w:rPr>
              <w:t>10月16日——10月20日</w:t>
            </w:r>
          </w:p>
        </w:tc>
        <w:tc>
          <w:tcPr>
            <w:tcW w:w="3339" w:type="dxa"/>
            <w:vAlign w:val="center"/>
          </w:tcPr>
          <w:p w14:paraId="014E22DB" w14:textId="38F93A70" w:rsidR="000B2230" w:rsidRPr="000B2230" w:rsidRDefault="000B2230" w:rsidP="000B2230">
            <w:pPr>
              <w:jc w:val="center"/>
              <w:rPr>
                <w:rFonts w:ascii="宋体" w:hAnsi="宋体"/>
                <w:sz w:val="28"/>
                <w:szCs w:val="28"/>
              </w:rPr>
            </w:pPr>
            <w:r w:rsidRPr="000B2230">
              <w:rPr>
                <w:rFonts w:ascii="宋体" w:hAnsi="宋体" w:hint="eastAsia"/>
                <w:sz w:val="28"/>
                <w:szCs w:val="28"/>
              </w:rPr>
              <w:t>查找并学习产品开发所需要的技术</w:t>
            </w:r>
          </w:p>
        </w:tc>
      </w:tr>
      <w:tr w:rsidR="000B2230" w14:paraId="1ABEA430" w14:textId="77777777" w:rsidTr="000B2230">
        <w:tc>
          <w:tcPr>
            <w:tcW w:w="1413" w:type="dxa"/>
            <w:vMerge/>
            <w:vAlign w:val="center"/>
          </w:tcPr>
          <w:p w14:paraId="4D780895" w14:textId="77777777" w:rsidR="000B2230" w:rsidRPr="000B2230" w:rsidRDefault="000B2230" w:rsidP="000B2230">
            <w:pPr>
              <w:jc w:val="center"/>
              <w:rPr>
                <w:rFonts w:ascii="宋体" w:hAnsi="宋体"/>
                <w:sz w:val="28"/>
                <w:szCs w:val="28"/>
              </w:rPr>
            </w:pPr>
          </w:p>
        </w:tc>
        <w:tc>
          <w:tcPr>
            <w:tcW w:w="3544" w:type="dxa"/>
            <w:vAlign w:val="center"/>
          </w:tcPr>
          <w:p w14:paraId="10EE25F8" w14:textId="3327272B" w:rsidR="000B2230" w:rsidRPr="000B2230" w:rsidRDefault="000B2230" w:rsidP="000B2230">
            <w:pPr>
              <w:jc w:val="center"/>
              <w:rPr>
                <w:rFonts w:ascii="宋体" w:hAnsi="宋体"/>
                <w:sz w:val="28"/>
                <w:szCs w:val="28"/>
              </w:rPr>
            </w:pPr>
            <w:r w:rsidRPr="000B2230">
              <w:rPr>
                <w:rFonts w:ascii="宋体" w:hAnsi="宋体" w:hint="eastAsia"/>
                <w:sz w:val="28"/>
                <w:szCs w:val="28"/>
              </w:rPr>
              <w:t>10月21日——11月10日</w:t>
            </w:r>
          </w:p>
        </w:tc>
        <w:tc>
          <w:tcPr>
            <w:tcW w:w="3339" w:type="dxa"/>
            <w:vAlign w:val="center"/>
          </w:tcPr>
          <w:p w14:paraId="1B335132" w14:textId="11D3983B" w:rsidR="000B2230" w:rsidRPr="000B2230" w:rsidRDefault="000B2230" w:rsidP="000B2230">
            <w:pPr>
              <w:jc w:val="center"/>
              <w:rPr>
                <w:rFonts w:ascii="宋体" w:hAnsi="宋体"/>
                <w:sz w:val="28"/>
                <w:szCs w:val="28"/>
              </w:rPr>
            </w:pPr>
            <w:r w:rsidRPr="000B2230">
              <w:rPr>
                <w:rFonts w:ascii="宋体" w:hAnsi="宋体" w:hint="eastAsia"/>
                <w:sz w:val="28"/>
                <w:szCs w:val="28"/>
              </w:rPr>
              <w:t>产品的UI设计</w:t>
            </w:r>
          </w:p>
        </w:tc>
      </w:tr>
      <w:tr w:rsidR="000B2230" w14:paraId="18C60FE6" w14:textId="77777777" w:rsidTr="000B2230">
        <w:tc>
          <w:tcPr>
            <w:tcW w:w="1413" w:type="dxa"/>
            <w:vMerge/>
            <w:vAlign w:val="center"/>
          </w:tcPr>
          <w:p w14:paraId="1EAD81AF" w14:textId="77777777" w:rsidR="000B2230" w:rsidRPr="000B2230" w:rsidRDefault="000B2230" w:rsidP="000B2230">
            <w:pPr>
              <w:jc w:val="center"/>
              <w:rPr>
                <w:rFonts w:ascii="宋体" w:hAnsi="宋体"/>
                <w:sz w:val="28"/>
                <w:szCs w:val="28"/>
              </w:rPr>
            </w:pPr>
          </w:p>
        </w:tc>
        <w:tc>
          <w:tcPr>
            <w:tcW w:w="3544" w:type="dxa"/>
            <w:vAlign w:val="center"/>
          </w:tcPr>
          <w:p w14:paraId="0154CB8D" w14:textId="60EED62B" w:rsidR="000B2230" w:rsidRPr="000B2230" w:rsidRDefault="000B2230" w:rsidP="000B2230">
            <w:pPr>
              <w:jc w:val="center"/>
              <w:rPr>
                <w:rFonts w:ascii="宋体" w:hAnsi="宋体"/>
                <w:sz w:val="28"/>
                <w:szCs w:val="28"/>
              </w:rPr>
            </w:pPr>
            <w:r w:rsidRPr="000B2230">
              <w:rPr>
                <w:rFonts w:ascii="宋体" w:hAnsi="宋体" w:hint="eastAsia"/>
                <w:sz w:val="28"/>
                <w:szCs w:val="28"/>
              </w:rPr>
              <w:t>10月25日——12月30日</w:t>
            </w:r>
          </w:p>
        </w:tc>
        <w:tc>
          <w:tcPr>
            <w:tcW w:w="3339" w:type="dxa"/>
            <w:vAlign w:val="center"/>
          </w:tcPr>
          <w:p w14:paraId="2D11A3CF" w14:textId="3619BDEA" w:rsidR="000B2230" w:rsidRPr="000B2230" w:rsidRDefault="000B2230" w:rsidP="000B2230">
            <w:pPr>
              <w:jc w:val="center"/>
              <w:rPr>
                <w:rFonts w:ascii="宋体" w:hAnsi="宋体"/>
                <w:sz w:val="28"/>
                <w:szCs w:val="28"/>
              </w:rPr>
            </w:pPr>
            <w:r w:rsidRPr="000B2230">
              <w:rPr>
                <w:rFonts w:ascii="宋体" w:hAnsi="宋体" w:hint="eastAsia"/>
                <w:sz w:val="28"/>
                <w:szCs w:val="28"/>
              </w:rPr>
              <w:t>产品的功能设计</w:t>
            </w:r>
          </w:p>
        </w:tc>
      </w:tr>
    </w:tbl>
    <w:p w14:paraId="262359A0" w14:textId="35321E1A" w:rsidR="003E6C33" w:rsidRDefault="003E6C33" w:rsidP="00340A1F"/>
    <w:p w14:paraId="3AA16C09" w14:textId="5DBA6B23" w:rsidR="00340A1F" w:rsidRDefault="00340A1F" w:rsidP="00340A1F"/>
    <w:p w14:paraId="53ACFDB2" w14:textId="56B93EA9" w:rsidR="00340A1F" w:rsidRPr="00F65AF2" w:rsidRDefault="00340A1F" w:rsidP="00F65AF2">
      <w:pPr>
        <w:pStyle w:val="a7"/>
        <w:numPr>
          <w:ilvl w:val="0"/>
          <w:numId w:val="1"/>
        </w:numPr>
        <w:ind w:firstLineChars="0"/>
        <w:rPr>
          <w:rFonts w:ascii="宋体" w:eastAsia="宋体" w:hAnsi="宋体"/>
          <w:b/>
          <w:bCs/>
          <w:sz w:val="30"/>
          <w:szCs w:val="30"/>
        </w:rPr>
      </w:pPr>
      <w:r w:rsidRPr="00F65AF2">
        <w:rPr>
          <w:rFonts w:ascii="宋体" w:eastAsia="宋体" w:hAnsi="宋体" w:hint="eastAsia"/>
          <w:b/>
          <w:bCs/>
          <w:sz w:val="30"/>
          <w:szCs w:val="30"/>
        </w:rPr>
        <w:lastRenderedPageBreak/>
        <w:t>推广方案</w:t>
      </w:r>
    </w:p>
    <w:p w14:paraId="1559564E" w14:textId="3C2742DC" w:rsidR="00340A1F" w:rsidRPr="00340A1F" w:rsidRDefault="00340A1F" w:rsidP="00340A1F">
      <w:pPr>
        <w:pStyle w:val="a7"/>
        <w:widowControl/>
        <w:numPr>
          <w:ilvl w:val="0"/>
          <w:numId w:val="5"/>
        </w:numPr>
        <w:shd w:val="clear" w:color="auto" w:fill="FFFFFF"/>
        <w:ind w:firstLineChars="0"/>
        <w:jc w:val="left"/>
        <w:rPr>
          <w:rFonts w:ascii="宋体" w:eastAsia="宋体" w:hAnsi="宋体" w:cs="宋体"/>
          <w:color w:val="555555"/>
          <w:kern w:val="0"/>
          <w:sz w:val="28"/>
          <w:szCs w:val="28"/>
        </w:rPr>
      </w:pPr>
      <w:r w:rsidRPr="00340A1F">
        <w:rPr>
          <w:rFonts w:ascii="宋体" w:eastAsia="宋体" w:hAnsi="宋体" w:cs="宋体" w:hint="eastAsia"/>
          <w:color w:val="555555"/>
          <w:kern w:val="0"/>
          <w:sz w:val="28"/>
          <w:szCs w:val="28"/>
        </w:rPr>
        <w:t>发展前期</w:t>
      </w:r>
    </w:p>
    <w:p w14:paraId="35EA48F7" w14:textId="77777777" w:rsidR="00340A1F" w:rsidRPr="000A229D" w:rsidRDefault="00340A1F" w:rsidP="000A229D">
      <w:pPr>
        <w:widowControl/>
        <w:shd w:val="clear" w:color="auto" w:fill="FFFFFF"/>
        <w:spacing w:line="360" w:lineRule="auto"/>
        <w:ind w:firstLineChars="200" w:firstLine="480"/>
        <w:jc w:val="left"/>
        <w:rPr>
          <w:rFonts w:ascii="宋体" w:eastAsia="宋体" w:hAnsi="宋体" w:cs="宋体"/>
          <w:color w:val="555555"/>
          <w:kern w:val="0"/>
          <w:sz w:val="24"/>
          <w:szCs w:val="24"/>
        </w:rPr>
      </w:pPr>
      <w:r w:rsidRPr="000A229D">
        <w:rPr>
          <w:rFonts w:ascii="宋体" w:eastAsia="宋体" w:hAnsi="宋体" w:cs="宋体" w:hint="eastAsia"/>
          <w:color w:val="555555"/>
          <w:kern w:val="0"/>
          <w:sz w:val="24"/>
          <w:szCs w:val="24"/>
        </w:rPr>
        <w:t>在前期发展，主要的对象为身边的同学以及亲戚。让他们进行app的体验，并进行相应的奖励策略，邀请新用户达到五人、十人、二十人后相应的扩大可上传的免费数量。通过此途径累积用户数量。同时，收集他们反馈的意见，并进行合理的改善。</w:t>
      </w:r>
    </w:p>
    <w:p w14:paraId="77FE04BE" w14:textId="77777777" w:rsidR="00340A1F" w:rsidRPr="00C06E3E" w:rsidRDefault="00340A1F" w:rsidP="00340A1F">
      <w:pPr>
        <w:widowControl/>
        <w:shd w:val="clear" w:color="auto" w:fill="FFFFFF"/>
        <w:jc w:val="left"/>
        <w:rPr>
          <w:rFonts w:ascii="宋体" w:eastAsia="宋体" w:hAnsi="宋体" w:cs="宋体"/>
          <w:color w:val="555555"/>
          <w:kern w:val="0"/>
          <w:sz w:val="28"/>
          <w:szCs w:val="28"/>
        </w:rPr>
      </w:pPr>
    </w:p>
    <w:p w14:paraId="487E0C83" w14:textId="3077C745" w:rsidR="00340A1F" w:rsidRPr="00340A1F" w:rsidRDefault="00340A1F" w:rsidP="00340A1F">
      <w:pPr>
        <w:pStyle w:val="a7"/>
        <w:widowControl/>
        <w:numPr>
          <w:ilvl w:val="0"/>
          <w:numId w:val="5"/>
        </w:numPr>
        <w:shd w:val="clear" w:color="auto" w:fill="FFFFFF"/>
        <w:ind w:firstLineChars="0"/>
        <w:jc w:val="left"/>
        <w:rPr>
          <w:rFonts w:ascii="宋体" w:eastAsia="宋体" w:hAnsi="宋体" w:cs="宋体"/>
          <w:color w:val="555555"/>
          <w:kern w:val="0"/>
          <w:sz w:val="28"/>
          <w:szCs w:val="28"/>
        </w:rPr>
      </w:pPr>
      <w:r w:rsidRPr="00340A1F">
        <w:rPr>
          <w:rFonts w:ascii="宋体" w:eastAsia="宋体" w:hAnsi="宋体" w:cs="宋体" w:hint="eastAsia"/>
          <w:color w:val="555555"/>
          <w:kern w:val="0"/>
          <w:sz w:val="28"/>
          <w:szCs w:val="28"/>
        </w:rPr>
        <w:t>发展后期</w:t>
      </w:r>
    </w:p>
    <w:p w14:paraId="5B4B29C8" w14:textId="77777777" w:rsidR="00340A1F" w:rsidRPr="000A229D" w:rsidRDefault="00340A1F" w:rsidP="000A229D">
      <w:pPr>
        <w:widowControl/>
        <w:shd w:val="clear" w:color="auto" w:fill="FFFFFF"/>
        <w:spacing w:line="360" w:lineRule="auto"/>
        <w:ind w:firstLineChars="200" w:firstLine="480"/>
        <w:jc w:val="left"/>
        <w:rPr>
          <w:rFonts w:ascii="宋体" w:eastAsia="宋体" w:hAnsi="宋体" w:cs="宋体"/>
          <w:color w:val="555555"/>
          <w:kern w:val="0"/>
          <w:sz w:val="24"/>
          <w:szCs w:val="24"/>
        </w:rPr>
      </w:pPr>
      <w:r w:rsidRPr="000A229D">
        <w:rPr>
          <w:rFonts w:ascii="宋体" w:eastAsia="宋体" w:hAnsi="宋体" w:cs="宋体" w:hint="eastAsia"/>
          <w:color w:val="555555"/>
          <w:kern w:val="0"/>
          <w:sz w:val="24"/>
          <w:szCs w:val="24"/>
        </w:rPr>
        <w:t>有一定的用户后，可以寻找合伙人，一同运营。进一步加大推广力度，通过广告、传单、鼓励用户传播等方式扩大app的使用。运营时期多留意用户反馈，努力提高产品质量，抓住用户。同时，可以进行业务的扩展，增加产品的竞争力</w:t>
      </w:r>
    </w:p>
    <w:p w14:paraId="138A66E1" w14:textId="08AE15BC" w:rsidR="00340A1F" w:rsidRPr="00340A1F" w:rsidRDefault="00340A1F" w:rsidP="00340A1F"/>
    <w:p w14:paraId="19849528" w14:textId="0E5AE5EE" w:rsidR="00340A1F" w:rsidRDefault="00340A1F" w:rsidP="00340A1F"/>
    <w:p w14:paraId="503394BE" w14:textId="0A4F0AA7" w:rsidR="00340A1F" w:rsidRPr="00F65AF2" w:rsidRDefault="00340A1F" w:rsidP="00F65AF2">
      <w:pPr>
        <w:pStyle w:val="a7"/>
        <w:numPr>
          <w:ilvl w:val="0"/>
          <w:numId w:val="1"/>
        </w:numPr>
        <w:ind w:firstLineChars="0"/>
        <w:rPr>
          <w:rFonts w:ascii="宋体" w:eastAsia="宋体" w:hAnsi="宋体"/>
          <w:b/>
          <w:bCs/>
          <w:sz w:val="30"/>
          <w:szCs w:val="30"/>
        </w:rPr>
      </w:pPr>
      <w:r w:rsidRPr="00F65AF2">
        <w:rPr>
          <w:rFonts w:ascii="宋体" w:eastAsia="宋体" w:hAnsi="宋体" w:hint="eastAsia"/>
          <w:b/>
          <w:bCs/>
          <w:sz w:val="30"/>
          <w:szCs w:val="30"/>
        </w:rPr>
        <w:t>运营规划书</w:t>
      </w:r>
    </w:p>
    <w:p w14:paraId="0EBD1EA6" w14:textId="678F66F0" w:rsidR="00340A1F" w:rsidRPr="00340A1F" w:rsidRDefault="00340A1F" w:rsidP="008740AC">
      <w:pPr>
        <w:pStyle w:val="a7"/>
        <w:widowControl/>
        <w:numPr>
          <w:ilvl w:val="0"/>
          <w:numId w:val="8"/>
        </w:numPr>
        <w:shd w:val="clear" w:color="auto" w:fill="FFFFFF"/>
        <w:spacing w:line="360" w:lineRule="auto"/>
        <w:ind w:firstLineChars="0"/>
        <w:jc w:val="left"/>
        <w:rPr>
          <w:rFonts w:ascii="宋体" w:eastAsia="宋体" w:hAnsi="宋体"/>
          <w:sz w:val="30"/>
          <w:szCs w:val="30"/>
        </w:rPr>
      </w:pPr>
      <w:r w:rsidRPr="00340A1F">
        <w:rPr>
          <w:rFonts w:ascii="宋体" w:eastAsia="宋体" w:hAnsi="宋体" w:hint="eastAsia"/>
          <w:sz w:val="30"/>
          <w:szCs w:val="30"/>
        </w:rPr>
        <w:t>财务分析</w:t>
      </w:r>
      <w:bookmarkStart w:id="0" w:name="_Toc7949881"/>
    </w:p>
    <w:p w14:paraId="2205FFA5" w14:textId="50AE6917" w:rsidR="00340A1F" w:rsidRPr="008740AC" w:rsidRDefault="00340A1F" w:rsidP="008740AC">
      <w:pPr>
        <w:widowControl/>
        <w:shd w:val="clear" w:color="auto" w:fill="FFFFFF"/>
        <w:spacing w:line="360" w:lineRule="auto"/>
        <w:jc w:val="left"/>
        <w:rPr>
          <w:rFonts w:ascii="宋体" w:eastAsia="宋体" w:hAnsi="宋体" w:cs="宋体"/>
          <w:color w:val="555555"/>
          <w:kern w:val="0"/>
          <w:sz w:val="20"/>
          <w:szCs w:val="20"/>
        </w:rPr>
      </w:pPr>
      <w:r w:rsidRPr="008740AC">
        <w:rPr>
          <w:rFonts w:ascii="宋体" w:eastAsia="宋体" w:hAnsi="宋体" w:hint="eastAsia"/>
          <w:sz w:val="30"/>
          <w:szCs w:val="30"/>
        </w:rPr>
        <w:t>1.1资本现状</w:t>
      </w:r>
      <w:bookmarkEnd w:id="0"/>
    </w:p>
    <w:p w14:paraId="74AE1CAA" w14:textId="21F6D362" w:rsidR="00340A1F" w:rsidRPr="008740AC" w:rsidRDefault="00340A1F" w:rsidP="008740AC">
      <w:pPr>
        <w:pStyle w:val="a7"/>
        <w:spacing w:afterLines="50" w:after="156" w:line="360" w:lineRule="auto"/>
        <w:ind w:left="360" w:firstLineChars="0" w:firstLine="0"/>
        <w:rPr>
          <w:rFonts w:ascii="宋体" w:eastAsia="宋体" w:hAnsi="宋体"/>
          <w:sz w:val="24"/>
          <w:szCs w:val="24"/>
        </w:rPr>
      </w:pPr>
      <w:r w:rsidRPr="008740AC">
        <w:rPr>
          <w:rFonts w:ascii="宋体" w:eastAsia="宋体" w:hAnsi="宋体" w:hint="eastAsia"/>
          <w:sz w:val="24"/>
          <w:szCs w:val="24"/>
        </w:rPr>
        <w:t>项目前期的资金主要由创始人集资。</w:t>
      </w:r>
      <w:bookmarkStart w:id="1" w:name="_Toc7949882"/>
    </w:p>
    <w:p w14:paraId="7BDCF238" w14:textId="15FF4838" w:rsidR="00340A1F" w:rsidRPr="008740AC" w:rsidRDefault="00340A1F" w:rsidP="008740AC">
      <w:pPr>
        <w:pStyle w:val="a7"/>
        <w:numPr>
          <w:ilvl w:val="0"/>
          <w:numId w:val="8"/>
        </w:numPr>
        <w:spacing w:afterLines="50" w:after="156" w:line="360" w:lineRule="auto"/>
        <w:ind w:firstLineChars="0"/>
        <w:rPr>
          <w:rFonts w:ascii="宋体" w:eastAsia="宋体" w:hAnsi="宋体"/>
          <w:sz w:val="30"/>
          <w:szCs w:val="30"/>
        </w:rPr>
      </w:pPr>
      <w:r w:rsidRPr="008740AC">
        <w:rPr>
          <w:rFonts w:ascii="宋体" w:eastAsia="宋体" w:hAnsi="宋体" w:hint="eastAsia"/>
          <w:sz w:val="30"/>
          <w:szCs w:val="30"/>
        </w:rPr>
        <w:t>项目财务可行性分析</w:t>
      </w:r>
      <w:bookmarkEnd w:id="1"/>
    </w:p>
    <w:p w14:paraId="4A529B3D" w14:textId="77777777" w:rsidR="00340A1F" w:rsidRPr="008740AC" w:rsidRDefault="00340A1F" w:rsidP="008740AC">
      <w:pPr>
        <w:spacing w:afterLines="50" w:after="156" w:line="360" w:lineRule="auto"/>
        <w:rPr>
          <w:rFonts w:ascii="宋体" w:eastAsia="宋体" w:hAnsi="宋体"/>
          <w:sz w:val="24"/>
          <w:szCs w:val="24"/>
        </w:rPr>
      </w:pPr>
      <w:r w:rsidRPr="008740AC">
        <w:rPr>
          <w:rFonts w:ascii="宋体" w:eastAsia="宋体" w:hAnsi="宋体" w:hint="eastAsia"/>
          <w:sz w:val="24"/>
          <w:szCs w:val="24"/>
        </w:rPr>
        <w:t>项目财务分析分两个阶段来分析：项目的实现和项目的运营与发展。</w:t>
      </w:r>
    </w:p>
    <w:p w14:paraId="5E1A529E" w14:textId="77777777" w:rsidR="00340A1F" w:rsidRPr="008740AC" w:rsidRDefault="00340A1F" w:rsidP="008740AC">
      <w:pPr>
        <w:pStyle w:val="a7"/>
        <w:numPr>
          <w:ilvl w:val="0"/>
          <w:numId w:val="7"/>
        </w:numPr>
        <w:spacing w:afterLines="50" w:after="156" w:line="360" w:lineRule="auto"/>
        <w:ind w:firstLineChars="0"/>
        <w:rPr>
          <w:rFonts w:ascii="宋体" w:eastAsia="宋体" w:hAnsi="宋体"/>
          <w:sz w:val="24"/>
          <w:szCs w:val="24"/>
        </w:rPr>
      </w:pPr>
      <w:r w:rsidRPr="008740AC">
        <w:rPr>
          <w:rFonts w:ascii="宋体" w:eastAsia="宋体" w:hAnsi="宋体" w:hint="eastAsia"/>
          <w:b/>
          <w:sz w:val="24"/>
          <w:szCs w:val="24"/>
        </w:rPr>
        <w:t>项目的实现：</w:t>
      </w:r>
      <w:r w:rsidRPr="008740AC">
        <w:rPr>
          <w:rFonts w:ascii="宋体" w:eastAsia="宋体" w:hAnsi="宋体" w:hint="eastAsia"/>
          <w:sz w:val="24"/>
          <w:szCs w:val="24"/>
        </w:rPr>
        <w:t>主要指的是做出我们的产品收纳柜APP，实现这个需要专门的技术开发人员，对一些团队来说可能要花费资金，外包来实现；但是对于我们来讲，具有一定的编程基础和自学能力，因此，我们可以将开发的开销压缩到最低。</w:t>
      </w:r>
    </w:p>
    <w:p w14:paraId="32E060F9" w14:textId="77777777" w:rsidR="00340A1F" w:rsidRPr="008740AC" w:rsidRDefault="00340A1F" w:rsidP="008740AC">
      <w:pPr>
        <w:pStyle w:val="a7"/>
        <w:numPr>
          <w:ilvl w:val="0"/>
          <w:numId w:val="7"/>
        </w:numPr>
        <w:spacing w:afterLines="50" w:after="156" w:line="360" w:lineRule="auto"/>
        <w:ind w:firstLineChars="0"/>
        <w:rPr>
          <w:rFonts w:ascii="宋体" w:eastAsia="宋体" w:hAnsi="宋体"/>
          <w:sz w:val="24"/>
          <w:szCs w:val="24"/>
        </w:rPr>
      </w:pPr>
      <w:r w:rsidRPr="008740AC">
        <w:rPr>
          <w:rFonts w:ascii="宋体" w:eastAsia="宋体" w:hAnsi="宋体" w:hint="eastAsia"/>
          <w:b/>
          <w:sz w:val="24"/>
          <w:szCs w:val="24"/>
        </w:rPr>
        <w:t>项目的运营与发展：</w:t>
      </w:r>
      <w:r w:rsidRPr="008740AC">
        <w:rPr>
          <w:rFonts w:ascii="宋体" w:eastAsia="宋体" w:hAnsi="宋体" w:hint="eastAsia"/>
          <w:sz w:val="24"/>
          <w:szCs w:val="24"/>
        </w:rPr>
        <w:t>产品的正常运营离不开我们的维护；业务的扩展也由我们出谋划策。这让我们的项目可行性大大提高。</w:t>
      </w:r>
      <w:bookmarkStart w:id="2" w:name="_Toc7949883"/>
    </w:p>
    <w:p w14:paraId="64F507AC" w14:textId="77777777" w:rsidR="00340A1F" w:rsidRPr="008740AC" w:rsidRDefault="00340A1F" w:rsidP="00340A1F">
      <w:pPr>
        <w:spacing w:afterLines="50" w:after="156" w:line="420" w:lineRule="atLeast"/>
        <w:rPr>
          <w:rFonts w:ascii="宋体" w:eastAsia="宋体" w:hAnsi="宋体"/>
          <w:sz w:val="30"/>
          <w:szCs w:val="30"/>
        </w:rPr>
      </w:pPr>
    </w:p>
    <w:p w14:paraId="585F46BA" w14:textId="12C26205" w:rsidR="00340A1F" w:rsidRPr="008740AC" w:rsidRDefault="00340A1F" w:rsidP="00340A1F">
      <w:pPr>
        <w:pStyle w:val="a7"/>
        <w:numPr>
          <w:ilvl w:val="0"/>
          <w:numId w:val="8"/>
        </w:numPr>
        <w:spacing w:afterLines="50" w:after="156" w:line="420" w:lineRule="atLeast"/>
        <w:ind w:firstLineChars="0"/>
        <w:rPr>
          <w:rFonts w:ascii="宋体" w:eastAsia="宋体" w:hAnsi="宋体"/>
          <w:sz w:val="30"/>
          <w:szCs w:val="30"/>
        </w:rPr>
      </w:pPr>
      <w:r w:rsidRPr="008740AC">
        <w:rPr>
          <w:rFonts w:ascii="宋体" w:eastAsia="宋体" w:hAnsi="宋体" w:hint="eastAsia"/>
          <w:sz w:val="30"/>
          <w:szCs w:val="30"/>
        </w:rPr>
        <w:t>财务计划</w:t>
      </w:r>
      <w:bookmarkEnd w:id="2"/>
    </w:p>
    <w:p w14:paraId="19E74460" w14:textId="77777777" w:rsidR="00340A1F" w:rsidRPr="008740AC" w:rsidRDefault="00340A1F" w:rsidP="008740AC">
      <w:pPr>
        <w:spacing w:afterLines="50" w:after="156" w:line="360" w:lineRule="auto"/>
        <w:ind w:firstLineChars="200" w:firstLine="480"/>
        <w:rPr>
          <w:rFonts w:ascii="宋体" w:eastAsia="宋体" w:hAnsi="宋体"/>
          <w:sz w:val="24"/>
          <w:szCs w:val="24"/>
        </w:rPr>
      </w:pPr>
      <w:r w:rsidRPr="008740AC">
        <w:rPr>
          <w:rFonts w:ascii="宋体" w:eastAsia="宋体" w:hAnsi="宋体" w:hint="eastAsia"/>
          <w:sz w:val="24"/>
          <w:szCs w:val="24"/>
        </w:rPr>
        <w:t>产品完成前，花费资金较少，这个阶段主要以完成产品为主；产品刚推出市场的时候，资金支出，团队将开始寻找融资。为产品进行宣传与维护产品；产品成熟后，可以进行相应的获利，再将一部分财务用于投资和团队的进一步发展，如扩大团队规模。</w:t>
      </w:r>
    </w:p>
    <w:tbl>
      <w:tblPr>
        <w:tblStyle w:val="a8"/>
        <w:tblW w:w="8522" w:type="dxa"/>
        <w:tblLayout w:type="fixed"/>
        <w:tblLook w:val="04A0" w:firstRow="1" w:lastRow="0" w:firstColumn="1" w:lastColumn="0" w:noHBand="0" w:noVBand="1"/>
      </w:tblPr>
      <w:tblGrid>
        <w:gridCol w:w="4261"/>
        <w:gridCol w:w="4261"/>
      </w:tblGrid>
      <w:tr w:rsidR="00340A1F" w:rsidRPr="008740AC" w14:paraId="2D7327A4" w14:textId="77777777" w:rsidTr="006532B2">
        <w:tc>
          <w:tcPr>
            <w:tcW w:w="4261" w:type="dxa"/>
            <w:vAlign w:val="center"/>
          </w:tcPr>
          <w:p w14:paraId="5836D7FD"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发展阶段</w:t>
            </w:r>
          </w:p>
        </w:tc>
        <w:tc>
          <w:tcPr>
            <w:tcW w:w="4261" w:type="dxa"/>
            <w:vAlign w:val="center"/>
          </w:tcPr>
          <w:p w14:paraId="4B08D8D4"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计划</w:t>
            </w:r>
          </w:p>
        </w:tc>
      </w:tr>
      <w:tr w:rsidR="00340A1F" w:rsidRPr="008740AC" w14:paraId="208EF34D" w14:textId="77777777" w:rsidTr="006532B2">
        <w:tc>
          <w:tcPr>
            <w:tcW w:w="4261" w:type="dxa"/>
            <w:vAlign w:val="center"/>
          </w:tcPr>
          <w:p w14:paraId="35C48443"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产品完成前</w:t>
            </w:r>
          </w:p>
        </w:tc>
        <w:tc>
          <w:tcPr>
            <w:tcW w:w="4261" w:type="dxa"/>
            <w:vAlign w:val="center"/>
          </w:tcPr>
          <w:p w14:paraId="4F12D555" w14:textId="77777777" w:rsidR="00340A1F" w:rsidRPr="008740AC" w:rsidRDefault="00340A1F" w:rsidP="006532B2">
            <w:pPr>
              <w:pStyle w:val="a7"/>
              <w:spacing w:afterLines="50" w:after="156" w:line="420" w:lineRule="atLeast"/>
              <w:ind w:firstLineChars="0" w:firstLine="0"/>
              <w:jc w:val="center"/>
              <w:rPr>
                <w:rFonts w:ascii="宋体" w:hAnsi="宋体"/>
                <w:sz w:val="24"/>
                <w:szCs w:val="24"/>
              </w:rPr>
            </w:pPr>
            <w:r w:rsidRPr="008740AC">
              <w:rPr>
                <w:rFonts w:ascii="宋体" w:hAnsi="宋体" w:hint="eastAsia"/>
                <w:sz w:val="24"/>
                <w:szCs w:val="24"/>
              </w:rPr>
              <w:t>花费资金较少，这个阶段主要以完成产品为主</w:t>
            </w:r>
          </w:p>
        </w:tc>
      </w:tr>
      <w:tr w:rsidR="00340A1F" w:rsidRPr="008740AC" w14:paraId="3491563B" w14:textId="77777777" w:rsidTr="006532B2">
        <w:tc>
          <w:tcPr>
            <w:tcW w:w="4261" w:type="dxa"/>
            <w:vAlign w:val="center"/>
          </w:tcPr>
          <w:p w14:paraId="27188726"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产品刚推出市场的时候</w:t>
            </w:r>
          </w:p>
        </w:tc>
        <w:tc>
          <w:tcPr>
            <w:tcW w:w="4261" w:type="dxa"/>
            <w:vAlign w:val="center"/>
          </w:tcPr>
          <w:p w14:paraId="73057CCA" w14:textId="77777777" w:rsidR="00340A1F" w:rsidRPr="008740AC" w:rsidRDefault="00340A1F" w:rsidP="006532B2">
            <w:pPr>
              <w:pStyle w:val="a7"/>
              <w:spacing w:afterLines="50" w:after="156" w:line="420" w:lineRule="atLeast"/>
              <w:ind w:firstLineChars="0" w:firstLine="0"/>
              <w:jc w:val="center"/>
              <w:rPr>
                <w:rFonts w:ascii="宋体" w:hAnsi="宋体"/>
                <w:sz w:val="24"/>
                <w:szCs w:val="24"/>
              </w:rPr>
            </w:pPr>
            <w:r w:rsidRPr="008740AC">
              <w:rPr>
                <w:rFonts w:ascii="宋体" w:hAnsi="宋体" w:hint="eastAsia"/>
                <w:sz w:val="24"/>
                <w:szCs w:val="24"/>
              </w:rPr>
              <w:t>资金支出，团队将开始寻找融资，为产品进行宣传与维护产品</w:t>
            </w:r>
          </w:p>
        </w:tc>
      </w:tr>
      <w:tr w:rsidR="00340A1F" w:rsidRPr="008740AC" w14:paraId="6624D9FD" w14:textId="77777777" w:rsidTr="006532B2">
        <w:tc>
          <w:tcPr>
            <w:tcW w:w="4261" w:type="dxa"/>
            <w:vAlign w:val="center"/>
          </w:tcPr>
          <w:p w14:paraId="46A5F138" w14:textId="77777777" w:rsidR="00340A1F" w:rsidRPr="008740AC" w:rsidRDefault="00340A1F" w:rsidP="006532B2">
            <w:pPr>
              <w:pStyle w:val="a7"/>
              <w:spacing w:afterLines="50" w:after="156" w:line="420" w:lineRule="atLeast"/>
              <w:ind w:firstLine="480"/>
              <w:jc w:val="center"/>
              <w:rPr>
                <w:rFonts w:ascii="宋体" w:hAnsi="宋体"/>
                <w:sz w:val="24"/>
                <w:szCs w:val="24"/>
              </w:rPr>
            </w:pPr>
            <w:r w:rsidRPr="008740AC">
              <w:rPr>
                <w:rFonts w:ascii="宋体" w:hAnsi="宋体" w:hint="eastAsia"/>
                <w:sz w:val="24"/>
                <w:szCs w:val="24"/>
              </w:rPr>
              <w:t>产品成熟后</w:t>
            </w:r>
          </w:p>
        </w:tc>
        <w:tc>
          <w:tcPr>
            <w:tcW w:w="4261" w:type="dxa"/>
            <w:vAlign w:val="center"/>
          </w:tcPr>
          <w:p w14:paraId="6723DEBD" w14:textId="77777777" w:rsidR="00340A1F" w:rsidRPr="008740AC" w:rsidRDefault="00340A1F" w:rsidP="006532B2">
            <w:pPr>
              <w:pStyle w:val="a7"/>
              <w:spacing w:afterLines="50" w:after="156" w:line="420" w:lineRule="atLeast"/>
              <w:ind w:firstLineChars="0" w:firstLine="0"/>
              <w:jc w:val="center"/>
              <w:rPr>
                <w:rFonts w:ascii="宋体" w:hAnsi="宋体"/>
                <w:sz w:val="24"/>
                <w:szCs w:val="24"/>
              </w:rPr>
            </w:pPr>
            <w:r w:rsidRPr="008740AC">
              <w:rPr>
                <w:rFonts w:ascii="宋体" w:hAnsi="宋体" w:hint="eastAsia"/>
                <w:sz w:val="24"/>
                <w:szCs w:val="24"/>
              </w:rPr>
              <w:t>可以进行相应的获利，再将一部分财务用于投资和团队的进一步发展，如扩大团队规模</w:t>
            </w:r>
          </w:p>
        </w:tc>
      </w:tr>
    </w:tbl>
    <w:p w14:paraId="255F0EAD" w14:textId="5DAB8773" w:rsidR="00340A1F" w:rsidRDefault="00340A1F" w:rsidP="00340A1F"/>
    <w:p w14:paraId="18781D2C" w14:textId="7297B776" w:rsidR="00B74C75" w:rsidRPr="00B74C75" w:rsidRDefault="00B74C75" w:rsidP="00B74C75">
      <w:pPr>
        <w:pStyle w:val="a7"/>
        <w:numPr>
          <w:ilvl w:val="0"/>
          <w:numId w:val="1"/>
        </w:numPr>
        <w:ind w:firstLineChars="0"/>
        <w:rPr>
          <w:rFonts w:ascii="宋体" w:eastAsia="宋体" w:hAnsi="宋体"/>
          <w:b/>
          <w:bCs/>
          <w:sz w:val="30"/>
          <w:szCs w:val="30"/>
        </w:rPr>
      </w:pPr>
      <w:r w:rsidRPr="00B74C75">
        <w:rPr>
          <w:rFonts w:ascii="宋体" w:eastAsia="宋体" w:hAnsi="宋体" w:hint="eastAsia"/>
          <w:b/>
          <w:bCs/>
          <w:sz w:val="30"/>
          <w:szCs w:val="30"/>
        </w:rPr>
        <w:t>系统的主要功能</w:t>
      </w:r>
    </w:p>
    <w:p w14:paraId="2D59C7F8" w14:textId="6B172027" w:rsidR="001E3241" w:rsidRPr="001E3241" w:rsidRDefault="001E3241" w:rsidP="001E3241">
      <w:pPr>
        <w:pStyle w:val="a7"/>
        <w:numPr>
          <w:ilvl w:val="0"/>
          <w:numId w:val="14"/>
        </w:numPr>
        <w:spacing w:afterLines="50" w:after="156" w:line="360" w:lineRule="auto"/>
        <w:ind w:firstLineChars="0"/>
        <w:rPr>
          <w:rFonts w:ascii="宋体" w:eastAsia="宋体" w:hAnsi="宋体"/>
          <w:sz w:val="24"/>
          <w:szCs w:val="24"/>
        </w:rPr>
      </w:pPr>
      <w:r w:rsidRPr="001E3241">
        <w:rPr>
          <w:rFonts w:ascii="宋体" w:eastAsia="宋体" w:hAnsi="宋体" w:hint="eastAsia"/>
          <w:sz w:val="24"/>
          <w:szCs w:val="24"/>
        </w:rPr>
        <w:t>申请使用相机、存储内容的权限</w:t>
      </w:r>
      <w:r>
        <w:rPr>
          <w:rFonts w:ascii="宋体" w:eastAsia="宋体" w:hAnsi="宋体" w:hint="eastAsia"/>
          <w:sz w:val="24"/>
          <w:szCs w:val="24"/>
        </w:rPr>
        <w:t>：授予权限后系统能调用相机进行拍照，以及将照片和物品的相关备注保存在手机中。</w:t>
      </w:r>
    </w:p>
    <w:p w14:paraId="6DFDDE94" w14:textId="582DA0EE" w:rsidR="001E3241" w:rsidRDefault="001E3241" w:rsidP="001E3241">
      <w:pPr>
        <w:pStyle w:val="a7"/>
        <w:numPr>
          <w:ilvl w:val="0"/>
          <w:numId w:val="14"/>
        </w:numPr>
        <w:spacing w:afterLines="50" w:after="156" w:line="360" w:lineRule="auto"/>
        <w:ind w:firstLineChars="0"/>
        <w:rPr>
          <w:rFonts w:ascii="宋体" w:eastAsia="宋体" w:hAnsi="宋体"/>
          <w:sz w:val="24"/>
          <w:szCs w:val="24"/>
        </w:rPr>
      </w:pPr>
      <w:r>
        <w:rPr>
          <w:rFonts w:ascii="宋体" w:eastAsia="宋体" w:hAnsi="宋体" w:hint="eastAsia"/>
          <w:sz w:val="24"/>
          <w:szCs w:val="24"/>
        </w:rPr>
        <w:t>物品分类图标可选择：提供了多种图标供用户选择，用户可选择想要的图标并进行命名，把物品分到不同的类中。</w:t>
      </w:r>
    </w:p>
    <w:p w14:paraId="4DFC85D8" w14:textId="3AE78E2F" w:rsidR="001E3241" w:rsidRDefault="001E3241" w:rsidP="001E3241">
      <w:pPr>
        <w:pStyle w:val="a7"/>
        <w:numPr>
          <w:ilvl w:val="0"/>
          <w:numId w:val="14"/>
        </w:numPr>
        <w:spacing w:afterLines="50" w:after="156" w:line="360" w:lineRule="auto"/>
        <w:ind w:firstLineChars="0"/>
        <w:rPr>
          <w:rFonts w:ascii="宋体" w:eastAsia="宋体" w:hAnsi="宋体"/>
          <w:sz w:val="24"/>
          <w:szCs w:val="24"/>
        </w:rPr>
      </w:pPr>
      <w:r>
        <w:rPr>
          <w:rFonts w:ascii="宋体" w:eastAsia="宋体" w:hAnsi="宋体" w:hint="eastAsia"/>
          <w:sz w:val="24"/>
          <w:szCs w:val="24"/>
        </w:rPr>
        <w:t>查看物品的具体信息：用户能点击物品名称进入查询保存的物品照片和相应的备注。</w:t>
      </w:r>
    </w:p>
    <w:p w14:paraId="604679F1" w14:textId="77777777" w:rsidR="001E3241" w:rsidRPr="001E3241" w:rsidRDefault="001E3241" w:rsidP="001E3241">
      <w:pPr>
        <w:spacing w:afterLines="50" w:after="156" w:line="360" w:lineRule="auto"/>
        <w:rPr>
          <w:rFonts w:ascii="宋体" w:eastAsia="宋体" w:hAnsi="宋体"/>
          <w:sz w:val="24"/>
          <w:szCs w:val="24"/>
        </w:rPr>
      </w:pPr>
    </w:p>
    <w:p w14:paraId="1C52228D" w14:textId="2B58B850" w:rsidR="004D5B3D" w:rsidRPr="00B74C75" w:rsidRDefault="004D5B3D" w:rsidP="004D5B3D">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t>UI界面设计</w:t>
      </w:r>
    </w:p>
    <w:p w14:paraId="1774A001" w14:textId="6091A8C8" w:rsidR="004D5B3D" w:rsidRDefault="004D5B3D" w:rsidP="00E61840">
      <w:pPr>
        <w:spacing w:afterLines="50" w:after="156" w:line="360" w:lineRule="auto"/>
        <w:ind w:firstLineChars="200" w:firstLine="420"/>
        <w:rPr>
          <w:rFonts w:ascii="宋体" w:eastAsia="宋体" w:hAnsi="宋体"/>
          <w:sz w:val="24"/>
          <w:szCs w:val="24"/>
        </w:rPr>
      </w:pPr>
      <w:r>
        <w:rPr>
          <w:noProof/>
        </w:rPr>
        <w:lastRenderedPageBreak/>
        <w:drawing>
          <wp:inline distT="0" distB="0" distL="0" distR="0" wp14:anchorId="0C17F9F1" wp14:editId="5812ED88">
            <wp:extent cx="1606550" cy="285622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912" cy="2879982"/>
                    </a:xfrm>
                    <a:prstGeom prst="rect">
                      <a:avLst/>
                    </a:prstGeom>
                    <a:noFill/>
                    <a:ln>
                      <a:noFill/>
                    </a:ln>
                  </pic:spPr>
                </pic:pic>
              </a:graphicData>
            </a:graphic>
          </wp:inline>
        </w:drawing>
      </w:r>
      <w:r w:rsidR="00473A00" w:rsidRPr="00473A00">
        <w:t xml:space="preserve"> </w:t>
      </w:r>
      <w:r w:rsidR="00473A00">
        <w:t xml:space="preserve">                   </w:t>
      </w:r>
      <w:r w:rsidR="00473A00">
        <w:rPr>
          <w:noProof/>
        </w:rPr>
        <w:drawing>
          <wp:inline distT="0" distB="0" distL="0" distR="0" wp14:anchorId="548B1871" wp14:editId="368A87C9">
            <wp:extent cx="1587500" cy="28223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619" cy="2863458"/>
                    </a:xfrm>
                    <a:prstGeom prst="rect">
                      <a:avLst/>
                    </a:prstGeom>
                    <a:noFill/>
                    <a:ln>
                      <a:noFill/>
                    </a:ln>
                  </pic:spPr>
                </pic:pic>
              </a:graphicData>
            </a:graphic>
          </wp:inline>
        </w:drawing>
      </w:r>
    </w:p>
    <w:p w14:paraId="7228946F" w14:textId="1D73381E" w:rsidR="004D5B3D" w:rsidRDefault="004D5B3D" w:rsidP="004D5B3D">
      <w:pPr>
        <w:spacing w:afterLines="50" w:after="156"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E6184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主界面</w:t>
      </w:r>
      <w:r w:rsidR="00473A00">
        <w:rPr>
          <w:rFonts w:ascii="宋体" w:eastAsia="宋体" w:hAnsi="宋体" w:hint="eastAsia"/>
          <w:sz w:val="24"/>
          <w:szCs w:val="24"/>
        </w:rPr>
        <w:t xml:space="preserve"> </w:t>
      </w:r>
      <w:r w:rsidR="00473A00">
        <w:rPr>
          <w:rFonts w:ascii="宋体" w:eastAsia="宋体" w:hAnsi="宋体"/>
          <w:sz w:val="24"/>
          <w:szCs w:val="24"/>
        </w:rPr>
        <w:t xml:space="preserve">                              </w:t>
      </w:r>
      <w:r w:rsidR="00E61840">
        <w:rPr>
          <w:rFonts w:ascii="宋体" w:eastAsia="宋体" w:hAnsi="宋体"/>
          <w:sz w:val="24"/>
          <w:szCs w:val="24"/>
        </w:rPr>
        <w:t xml:space="preserve"> </w:t>
      </w:r>
      <w:r w:rsidR="00473A00">
        <w:rPr>
          <w:rFonts w:ascii="宋体" w:eastAsia="宋体" w:hAnsi="宋体"/>
          <w:sz w:val="24"/>
          <w:szCs w:val="24"/>
        </w:rPr>
        <w:t xml:space="preserve"> </w:t>
      </w:r>
      <w:r w:rsidR="00473A00">
        <w:rPr>
          <w:rFonts w:ascii="宋体" w:eastAsia="宋体" w:hAnsi="宋体" w:hint="eastAsia"/>
          <w:sz w:val="24"/>
          <w:szCs w:val="24"/>
        </w:rPr>
        <w:t>点击按钮</w:t>
      </w:r>
    </w:p>
    <w:p w14:paraId="5DE069A6" w14:textId="0541E837" w:rsidR="00473A00" w:rsidRDefault="00473A00" w:rsidP="004D5B3D">
      <w:pPr>
        <w:spacing w:afterLines="50" w:after="156" w:line="360" w:lineRule="auto"/>
        <w:rPr>
          <w:rFonts w:ascii="宋体" w:eastAsia="宋体" w:hAnsi="宋体"/>
          <w:sz w:val="24"/>
          <w:szCs w:val="24"/>
        </w:rPr>
      </w:pPr>
    </w:p>
    <w:p w14:paraId="4C763077" w14:textId="021C55F1" w:rsidR="00473A00" w:rsidRDefault="00473A00" w:rsidP="004D5B3D">
      <w:pPr>
        <w:spacing w:afterLines="50" w:after="156" w:line="360" w:lineRule="auto"/>
        <w:rPr>
          <w:rFonts w:ascii="宋体" w:eastAsia="宋体" w:hAnsi="宋体"/>
          <w:sz w:val="24"/>
          <w:szCs w:val="24"/>
        </w:rPr>
      </w:pPr>
      <w:r>
        <w:rPr>
          <w:noProof/>
        </w:rPr>
        <w:drawing>
          <wp:inline distT="0" distB="0" distL="0" distR="0" wp14:anchorId="63B535CF" wp14:editId="1BD83204">
            <wp:extent cx="1514402" cy="269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5775" cy="2712620"/>
                    </a:xfrm>
                    <a:prstGeom prst="rect">
                      <a:avLst/>
                    </a:prstGeom>
                    <a:noFill/>
                    <a:ln>
                      <a:noFill/>
                    </a:ln>
                  </pic:spPr>
                </pic:pic>
              </a:graphicData>
            </a:graphic>
          </wp:inline>
        </w:drawing>
      </w:r>
      <w:r w:rsidR="00A64180">
        <w:t xml:space="preserve">    </w:t>
      </w:r>
      <w:r w:rsidR="00A64180" w:rsidRPr="00A64180">
        <w:t xml:space="preserve"> </w:t>
      </w:r>
      <w:r w:rsidR="00A64180">
        <w:rPr>
          <w:noProof/>
        </w:rPr>
        <w:drawing>
          <wp:inline distT="0" distB="0" distL="0" distR="0" wp14:anchorId="77749A55" wp14:editId="131299D9">
            <wp:extent cx="1510831" cy="268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1166" cy="2704424"/>
                    </a:xfrm>
                    <a:prstGeom prst="rect">
                      <a:avLst/>
                    </a:prstGeom>
                    <a:noFill/>
                    <a:ln>
                      <a:noFill/>
                    </a:ln>
                  </pic:spPr>
                </pic:pic>
              </a:graphicData>
            </a:graphic>
          </wp:inline>
        </w:drawing>
      </w:r>
      <w:r w:rsidR="00A64180" w:rsidRPr="00A64180">
        <w:t xml:space="preserve"> </w:t>
      </w:r>
      <w:r w:rsidR="00A64180">
        <w:t xml:space="preserve">    </w:t>
      </w:r>
      <w:r w:rsidR="00A64180">
        <w:rPr>
          <w:noProof/>
        </w:rPr>
        <w:drawing>
          <wp:inline distT="0" distB="0" distL="0" distR="0" wp14:anchorId="04BD2ED4" wp14:editId="36819489">
            <wp:extent cx="1511300" cy="26868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3005" cy="2707694"/>
                    </a:xfrm>
                    <a:prstGeom prst="rect">
                      <a:avLst/>
                    </a:prstGeom>
                    <a:noFill/>
                    <a:ln>
                      <a:noFill/>
                    </a:ln>
                  </pic:spPr>
                </pic:pic>
              </a:graphicData>
            </a:graphic>
          </wp:inline>
        </w:drawing>
      </w:r>
    </w:p>
    <w:p w14:paraId="2AF731CA" w14:textId="438E3254" w:rsidR="00A64180" w:rsidRDefault="00A64180" w:rsidP="004D5B3D">
      <w:pPr>
        <w:spacing w:afterLines="50" w:after="156"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物品图标界面 </w:t>
      </w:r>
      <w:r>
        <w:rPr>
          <w:rFonts w:ascii="宋体" w:eastAsia="宋体" w:hAnsi="宋体"/>
          <w:sz w:val="24"/>
          <w:szCs w:val="24"/>
        </w:rPr>
        <w:t xml:space="preserve">         </w:t>
      </w:r>
      <w:r>
        <w:rPr>
          <w:rFonts w:ascii="宋体" w:eastAsia="宋体" w:hAnsi="宋体" w:hint="eastAsia"/>
          <w:sz w:val="24"/>
          <w:szCs w:val="24"/>
        </w:rPr>
        <w:t xml:space="preserve">选择图标并命名 </w:t>
      </w:r>
      <w:r>
        <w:rPr>
          <w:rFonts w:ascii="宋体" w:eastAsia="宋体" w:hAnsi="宋体"/>
          <w:sz w:val="24"/>
          <w:szCs w:val="24"/>
        </w:rPr>
        <w:t xml:space="preserve">       </w:t>
      </w:r>
      <w:r>
        <w:rPr>
          <w:rFonts w:ascii="宋体" w:eastAsia="宋体" w:hAnsi="宋体" w:hint="eastAsia"/>
          <w:sz w:val="24"/>
          <w:szCs w:val="24"/>
        </w:rPr>
        <w:t>创捷之后主界面显示</w:t>
      </w:r>
    </w:p>
    <w:p w14:paraId="412D902A" w14:textId="0C007852" w:rsidR="00A64180" w:rsidRDefault="00A64180" w:rsidP="004D5B3D">
      <w:pPr>
        <w:spacing w:afterLines="50" w:after="156" w:line="360" w:lineRule="auto"/>
        <w:rPr>
          <w:rFonts w:ascii="宋体" w:eastAsia="宋体" w:hAnsi="宋体"/>
          <w:sz w:val="24"/>
          <w:szCs w:val="24"/>
        </w:rPr>
      </w:pPr>
    </w:p>
    <w:p w14:paraId="0914AC32" w14:textId="22F1A72F" w:rsidR="00A64180" w:rsidRDefault="00E61840" w:rsidP="004D5B3D">
      <w:pPr>
        <w:spacing w:afterLines="50" w:after="156" w:line="360" w:lineRule="auto"/>
      </w:pPr>
      <w:r>
        <w:rPr>
          <w:noProof/>
        </w:rPr>
        <w:lastRenderedPageBreak/>
        <w:drawing>
          <wp:inline distT="0" distB="0" distL="0" distR="0" wp14:anchorId="3C57DA49" wp14:editId="06C0D122">
            <wp:extent cx="1500116" cy="266700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8890" cy="2682600"/>
                    </a:xfrm>
                    <a:prstGeom prst="rect">
                      <a:avLst/>
                    </a:prstGeom>
                    <a:noFill/>
                    <a:ln>
                      <a:noFill/>
                    </a:ln>
                  </pic:spPr>
                </pic:pic>
              </a:graphicData>
            </a:graphic>
          </wp:inline>
        </w:drawing>
      </w:r>
      <w:r>
        <w:t xml:space="preserve">  </w:t>
      </w:r>
      <w:r w:rsidRPr="00E61840">
        <w:t xml:space="preserve"> </w:t>
      </w:r>
      <w:r>
        <w:t xml:space="preserve">  </w:t>
      </w:r>
      <w:r>
        <w:rPr>
          <w:noProof/>
        </w:rPr>
        <w:drawing>
          <wp:inline distT="0" distB="0" distL="0" distR="0" wp14:anchorId="086FD9C1" wp14:editId="3E0F3099">
            <wp:extent cx="1500115" cy="26670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4311" cy="2692239"/>
                    </a:xfrm>
                    <a:prstGeom prst="rect">
                      <a:avLst/>
                    </a:prstGeom>
                    <a:noFill/>
                    <a:ln>
                      <a:noFill/>
                    </a:ln>
                  </pic:spPr>
                </pic:pic>
              </a:graphicData>
            </a:graphic>
          </wp:inline>
        </w:drawing>
      </w:r>
      <w:r>
        <w:t xml:space="preserve">    </w:t>
      </w:r>
      <w:r w:rsidRPr="00E61840">
        <w:t xml:space="preserve"> </w:t>
      </w:r>
      <w:r>
        <w:rPr>
          <w:noProof/>
        </w:rPr>
        <w:drawing>
          <wp:inline distT="0" distB="0" distL="0" distR="0" wp14:anchorId="3D62CD01" wp14:editId="35E840E6">
            <wp:extent cx="1504950" cy="26755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4166" cy="2691978"/>
                    </a:xfrm>
                    <a:prstGeom prst="rect">
                      <a:avLst/>
                    </a:prstGeom>
                    <a:noFill/>
                    <a:ln>
                      <a:noFill/>
                    </a:ln>
                  </pic:spPr>
                </pic:pic>
              </a:graphicData>
            </a:graphic>
          </wp:inline>
        </w:drawing>
      </w:r>
    </w:p>
    <w:p w14:paraId="2BA77936" w14:textId="04C8D6A3" w:rsidR="00E61840" w:rsidRDefault="00E61840" w:rsidP="004D5B3D">
      <w:pPr>
        <w:spacing w:afterLines="50" w:after="156" w:line="360" w:lineRule="auto"/>
      </w:pPr>
      <w:r>
        <w:rPr>
          <w:rFonts w:hint="eastAsia"/>
        </w:rPr>
        <w:t xml:space="preserve"> </w:t>
      </w:r>
      <w:r>
        <w:t xml:space="preserve">      </w:t>
      </w:r>
      <w:r>
        <w:rPr>
          <w:rFonts w:hint="eastAsia"/>
        </w:rPr>
        <w:t xml:space="preserve">拍照记录 </w:t>
      </w:r>
      <w:r>
        <w:t xml:space="preserve">                   </w:t>
      </w:r>
      <w:r>
        <w:rPr>
          <w:rFonts w:hint="eastAsia"/>
        </w:rPr>
        <w:t xml:space="preserve">照片剪切 </w:t>
      </w:r>
      <w:r>
        <w:t xml:space="preserve">                   </w:t>
      </w:r>
      <w:r>
        <w:rPr>
          <w:rFonts w:hint="eastAsia"/>
        </w:rPr>
        <w:t>照片命名</w:t>
      </w:r>
    </w:p>
    <w:p w14:paraId="27DEE91B" w14:textId="2DA18BFF" w:rsidR="00E61840" w:rsidRDefault="00E61840" w:rsidP="004D5B3D">
      <w:pPr>
        <w:spacing w:afterLines="50" w:after="156" w:line="360" w:lineRule="auto"/>
      </w:pPr>
    </w:p>
    <w:p w14:paraId="298491A6" w14:textId="3155A38D" w:rsidR="00E61840" w:rsidRDefault="00E61840" w:rsidP="00E61840">
      <w:pPr>
        <w:spacing w:afterLines="50" w:after="156" w:line="360" w:lineRule="auto"/>
        <w:ind w:firstLineChars="300" w:firstLine="630"/>
      </w:pPr>
      <w:r>
        <w:rPr>
          <w:noProof/>
        </w:rPr>
        <w:drawing>
          <wp:inline distT="0" distB="0" distL="0" distR="0" wp14:anchorId="37BFED00" wp14:editId="2555343D">
            <wp:extent cx="1503688" cy="267335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7578" cy="2680266"/>
                    </a:xfrm>
                    <a:prstGeom prst="rect">
                      <a:avLst/>
                    </a:prstGeom>
                    <a:noFill/>
                    <a:ln>
                      <a:noFill/>
                    </a:ln>
                  </pic:spPr>
                </pic:pic>
              </a:graphicData>
            </a:graphic>
          </wp:inline>
        </w:drawing>
      </w:r>
      <w:r>
        <w:t xml:space="preserve">                        </w:t>
      </w:r>
      <w:r w:rsidRPr="00E61840">
        <w:t xml:space="preserve"> </w:t>
      </w:r>
      <w:r>
        <w:rPr>
          <w:noProof/>
        </w:rPr>
        <w:drawing>
          <wp:inline distT="0" distB="0" distL="0" distR="0" wp14:anchorId="4B18A8C5" wp14:editId="0A7F8088">
            <wp:extent cx="1496545" cy="2660650"/>
            <wp:effectExtent l="0" t="0" r="889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7585" cy="2680277"/>
                    </a:xfrm>
                    <a:prstGeom prst="rect">
                      <a:avLst/>
                    </a:prstGeom>
                    <a:noFill/>
                    <a:ln>
                      <a:noFill/>
                    </a:ln>
                  </pic:spPr>
                </pic:pic>
              </a:graphicData>
            </a:graphic>
          </wp:inline>
        </w:drawing>
      </w:r>
    </w:p>
    <w:p w14:paraId="3DCF3EE5" w14:textId="067DE687" w:rsidR="00E61840" w:rsidRDefault="00E61840" w:rsidP="00E61840">
      <w:pPr>
        <w:spacing w:afterLines="50" w:after="156" w:line="360" w:lineRule="auto"/>
        <w:ind w:firstLineChars="400" w:firstLine="840"/>
      </w:pPr>
      <w:r>
        <w:rPr>
          <w:rFonts w:hint="eastAsia"/>
        </w:rPr>
        <w:t xml:space="preserve">查看全部存物信息 </w:t>
      </w:r>
      <w:r>
        <w:t xml:space="preserve">                                  </w:t>
      </w:r>
      <w:r>
        <w:rPr>
          <w:rFonts w:hint="eastAsia"/>
        </w:rPr>
        <w:t>查看具体信息</w:t>
      </w:r>
    </w:p>
    <w:p w14:paraId="1A91DAAF" w14:textId="687F3DFF" w:rsidR="00D27231" w:rsidRDefault="00D27231" w:rsidP="00D27231">
      <w:pPr>
        <w:spacing w:afterLines="50" w:after="156" w:line="360" w:lineRule="auto"/>
      </w:pPr>
    </w:p>
    <w:p w14:paraId="747A3D7B" w14:textId="384A397B" w:rsidR="00D27231" w:rsidRDefault="00D27231" w:rsidP="00D27231">
      <w:pPr>
        <w:spacing w:afterLines="50" w:after="156" w:line="360" w:lineRule="auto"/>
        <w:ind w:firstLineChars="300" w:firstLine="630"/>
        <w:rPr>
          <w:rFonts w:ascii="宋体" w:eastAsia="宋体" w:hAnsi="宋体"/>
          <w:sz w:val="24"/>
          <w:szCs w:val="24"/>
        </w:rPr>
      </w:pPr>
      <w:r>
        <w:rPr>
          <w:noProof/>
        </w:rPr>
        <w:lastRenderedPageBreak/>
        <w:drawing>
          <wp:inline distT="0" distB="0" distL="0" distR="0" wp14:anchorId="5922BD9D" wp14:editId="13540198">
            <wp:extent cx="1720850" cy="305943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3813" cy="3082481"/>
                    </a:xfrm>
                    <a:prstGeom prst="rect">
                      <a:avLst/>
                    </a:prstGeom>
                    <a:noFill/>
                    <a:ln>
                      <a:noFill/>
                    </a:ln>
                  </pic:spPr>
                </pic:pic>
              </a:graphicData>
            </a:graphic>
          </wp:inline>
        </w:drawing>
      </w: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24D113B1" wp14:editId="76DD3ECB">
            <wp:extent cx="1728705" cy="307340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5353" cy="3085220"/>
                    </a:xfrm>
                    <a:prstGeom prst="rect">
                      <a:avLst/>
                    </a:prstGeom>
                    <a:noFill/>
                    <a:ln>
                      <a:noFill/>
                    </a:ln>
                  </pic:spPr>
                </pic:pic>
              </a:graphicData>
            </a:graphic>
          </wp:inline>
        </w:drawing>
      </w:r>
    </w:p>
    <w:p w14:paraId="2E5BE3BC" w14:textId="1EA50410" w:rsidR="00D27231" w:rsidRDefault="00D27231" w:rsidP="00D27231">
      <w:pPr>
        <w:spacing w:afterLines="50" w:after="156" w:line="360" w:lineRule="auto"/>
        <w:ind w:firstLineChars="300" w:firstLine="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用户界面 </w:t>
      </w:r>
      <w:r>
        <w:rPr>
          <w:rFonts w:ascii="宋体" w:eastAsia="宋体" w:hAnsi="宋体"/>
          <w:sz w:val="24"/>
          <w:szCs w:val="24"/>
        </w:rPr>
        <w:t xml:space="preserve">                             </w:t>
      </w:r>
      <w:r>
        <w:rPr>
          <w:rFonts w:ascii="宋体" w:eastAsia="宋体" w:hAnsi="宋体" w:hint="eastAsia"/>
          <w:sz w:val="24"/>
          <w:szCs w:val="24"/>
        </w:rPr>
        <w:t>作者</w:t>
      </w:r>
    </w:p>
    <w:p w14:paraId="3B998964" w14:textId="0C38A848" w:rsidR="003B64A0" w:rsidRDefault="003B64A0" w:rsidP="003B64A0">
      <w:pPr>
        <w:spacing w:afterLines="50" w:after="156" w:line="360" w:lineRule="auto"/>
        <w:rPr>
          <w:rFonts w:ascii="宋体" w:eastAsia="宋体" w:hAnsi="宋体"/>
          <w:sz w:val="24"/>
          <w:szCs w:val="24"/>
        </w:rPr>
      </w:pPr>
    </w:p>
    <w:p w14:paraId="23E3C363" w14:textId="7D3668EC" w:rsidR="003B64A0" w:rsidRPr="00B74C75" w:rsidRDefault="003B64A0" w:rsidP="003B64A0">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t>关键</w:t>
      </w:r>
      <w:r w:rsidRPr="00340A1F">
        <w:rPr>
          <w:rFonts w:ascii="宋体" w:eastAsia="宋体" w:hAnsi="宋体" w:hint="eastAsia"/>
          <w:b/>
          <w:bCs/>
          <w:sz w:val="30"/>
          <w:szCs w:val="30"/>
        </w:rPr>
        <w:t>技术</w:t>
      </w:r>
      <w:r>
        <w:rPr>
          <w:rFonts w:ascii="宋体" w:eastAsia="宋体" w:hAnsi="宋体" w:hint="eastAsia"/>
          <w:b/>
          <w:bCs/>
          <w:sz w:val="30"/>
          <w:szCs w:val="30"/>
        </w:rPr>
        <w:t>和技术难点</w:t>
      </w:r>
    </w:p>
    <w:p w14:paraId="73CB66E2" w14:textId="150162E2" w:rsidR="003B64A0" w:rsidRDefault="003B64A0" w:rsidP="003B64A0">
      <w:pPr>
        <w:pStyle w:val="a7"/>
        <w:numPr>
          <w:ilvl w:val="0"/>
          <w:numId w:val="12"/>
        </w:numPr>
        <w:ind w:firstLineChars="0"/>
        <w:rPr>
          <w:ins w:id="3" w:author="梁 焰锋" w:date="2020-01-04T17:50:00Z"/>
          <w:rFonts w:ascii="宋体" w:eastAsia="宋体" w:hAnsi="宋体" w:cs="Times New Roman"/>
          <w:kern w:val="0"/>
          <w:sz w:val="28"/>
          <w:szCs w:val="28"/>
        </w:rPr>
      </w:pPr>
      <w:r w:rsidRPr="004674DD">
        <w:rPr>
          <w:rFonts w:ascii="宋体" w:eastAsia="宋体" w:hAnsi="宋体" w:cs="Times New Roman" w:hint="eastAsia"/>
          <w:kern w:val="0"/>
          <w:sz w:val="28"/>
          <w:szCs w:val="28"/>
        </w:rPr>
        <w:t>Android</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和 Android</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Studio</w:t>
      </w:r>
    </w:p>
    <w:p w14:paraId="713B2AAD" w14:textId="25E400CA" w:rsidR="002F5402" w:rsidRDefault="002F5402" w:rsidP="003B64A0">
      <w:pPr>
        <w:pStyle w:val="a7"/>
        <w:numPr>
          <w:ilvl w:val="0"/>
          <w:numId w:val="12"/>
        </w:numPr>
        <w:ind w:firstLineChars="0"/>
        <w:rPr>
          <w:ins w:id="4" w:author="梁 焰锋" w:date="2020-01-04T17:50:00Z"/>
          <w:rFonts w:ascii="宋体" w:eastAsia="宋体" w:hAnsi="宋体" w:cs="Times New Roman"/>
          <w:kern w:val="0"/>
          <w:sz w:val="28"/>
          <w:szCs w:val="28"/>
        </w:rPr>
      </w:pPr>
      <w:ins w:id="5" w:author="梁 焰锋" w:date="2020-01-04T17:50:00Z">
        <w:r>
          <w:rPr>
            <w:rFonts w:ascii="宋体" w:eastAsia="宋体" w:hAnsi="宋体" w:cs="Times New Roman" w:hint="eastAsia"/>
            <w:kern w:val="0"/>
            <w:sz w:val="28"/>
            <w:szCs w:val="28"/>
          </w:rPr>
          <w:t>R</w:t>
        </w:r>
        <w:r>
          <w:rPr>
            <w:rFonts w:ascii="宋体" w:eastAsia="宋体" w:hAnsi="宋体" w:cs="Times New Roman"/>
            <w:kern w:val="0"/>
            <w:sz w:val="28"/>
            <w:szCs w:val="28"/>
          </w:rPr>
          <w:t>eact Native</w:t>
        </w:r>
        <w:bookmarkStart w:id="6" w:name="_GoBack"/>
        <w:bookmarkEnd w:id="6"/>
      </w:ins>
    </w:p>
    <w:p w14:paraId="36FF1422" w14:textId="00226C3C" w:rsidR="002F5402" w:rsidRPr="004674DD" w:rsidRDefault="002F5402" w:rsidP="003B64A0">
      <w:pPr>
        <w:pStyle w:val="a7"/>
        <w:numPr>
          <w:ilvl w:val="0"/>
          <w:numId w:val="12"/>
        </w:numPr>
        <w:ind w:firstLineChars="0"/>
        <w:rPr>
          <w:rFonts w:ascii="宋体" w:eastAsia="宋体" w:hAnsi="宋体" w:cs="Times New Roman"/>
          <w:kern w:val="0"/>
          <w:sz w:val="28"/>
          <w:szCs w:val="28"/>
        </w:rPr>
      </w:pPr>
      <w:ins w:id="7" w:author="梁 焰锋" w:date="2020-01-04T17:50:00Z">
        <w:r>
          <w:rPr>
            <w:rFonts w:ascii="宋体" w:eastAsia="宋体" w:hAnsi="宋体" w:cs="Times New Roman" w:hint="eastAsia"/>
            <w:kern w:val="0"/>
            <w:sz w:val="28"/>
            <w:szCs w:val="28"/>
          </w:rPr>
          <w:t>E</w:t>
        </w:r>
        <w:r>
          <w:rPr>
            <w:rFonts w:ascii="宋体" w:eastAsia="宋体" w:hAnsi="宋体" w:cs="Times New Roman"/>
            <w:kern w:val="0"/>
            <w:sz w:val="28"/>
            <w:szCs w:val="28"/>
          </w:rPr>
          <w:t>xpo SDK</w:t>
        </w:r>
      </w:ins>
    </w:p>
    <w:p w14:paraId="5D36D599" w14:textId="77777777" w:rsidR="003B64A0" w:rsidRPr="004674DD" w:rsidRDefault="003B64A0" w:rsidP="003B64A0">
      <w:pPr>
        <w:pStyle w:val="a7"/>
        <w:numPr>
          <w:ilvl w:val="0"/>
          <w:numId w:val="12"/>
        </w:numPr>
        <w:ind w:firstLineChars="0"/>
        <w:rPr>
          <w:rFonts w:ascii="宋体" w:eastAsia="宋体" w:hAnsi="宋体" w:cs="Times New Roman"/>
          <w:kern w:val="0"/>
          <w:sz w:val="28"/>
          <w:szCs w:val="28"/>
        </w:rPr>
      </w:pPr>
      <w:r w:rsidRPr="004674DD">
        <w:rPr>
          <w:rFonts w:ascii="宋体" w:eastAsia="宋体" w:hAnsi="宋体" w:cs="Times New Roman" w:hint="eastAsia"/>
          <w:kern w:val="0"/>
          <w:sz w:val="28"/>
          <w:szCs w:val="28"/>
        </w:rPr>
        <w:t>Android</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Camera</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API</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用于拍照获得图片</w:t>
      </w:r>
    </w:p>
    <w:p w14:paraId="1BAD4532" w14:textId="77777777" w:rsidR="003B64A0" w:rsidRPr="004674DD" w:rsidRDefault="003B64A0" w:rsidP="003B64A0">
      <w:pPr>
        <w:pStyle w:val="a7"/>
        <w:numPr>
          <w:ilvl w:val="0"/>
          <w:numId w:val="12"/>
        </w:numPr>
        <w:ind w:firstLineChars="0"/>
        <w:rPr>
          <w:rFonts w:ascii="宋体" w:eastAsia="宋体" w:hAnsi="宋体" w:cs="Times New Roman"/>
          <w:kern w:val="0"/>
          <w:sz w:val="28"/>
          <w:szCs w:val="28"/>
        </w:rPr>
      </w:pPr>
      <w:r w:rsidRPr="004674DD">
        <w:rPr>
          <w:rFonts w:ascii="宋体" w:eastAsia="宋体" w:hAnsi="宋体" w:cs="Times New Roman" w:hint="eastAsia"/>
          <w:kern w:val="0"/>
          <w:sz w:val="28"/>
          <w:szCs w:val="28"/>
        </w:rPr>
        <w:t>Material</w:t>
      </w:r>
      <w:r w:rsidRPr="004674DD">
        <w:rPr>
          <w:rFonts w:ascii="宋体" w:eastAsia="宋体" w:hAnsi="宋体" w:cs="Times New Roman"/>
          <w:kern w:val="0"/>
          <w:sz w:val="28"/>
          <w:szCs w:val="28"/>
        </w:rPr>
        <w:t xml:space="preserve"> </w:t>
      </w:r>
      <w:r w:rsidRPr="004674DD">
        <w:rPr>
          <w:rFonts w:ascii="宋体" w:eastAsia="宋体" w:hAnsi="宋体" w:cs="Times New Roman" w:hint="eastAsia"/>
          <w:kern w:val="0"/>
          <w:sz w:val="28"/>
          <w:szCs w:val="28"/>
        </w:rPr>
        <w:t>UI</w:t>
      </w:r>
      <w:r w:rsidRPr="004674DD">
        <w:rPr>
          <w:rFonts w:ascii="宋体" w:eastAsia="宋体" w:hAnsi="宋体" w:cs="Times New Roman"/>
          <w:kern w:val="0"/>
          <w:sz w:val="28"/>
          <w:szCs w:val="28"/>
        </w:rPr>
        <w:t xml:space="preserve"> </w:t>
      </w:r>
      <w:proofErr w:type="spellStart"/>
      <w:r w:rsidRPr="004674DD">
        <w:rPr>
          <w:rFonts w:ascii="宋体" w:eastAsia="宋体" w:hAnsi="宋体" w:cs="Times New Roman" w:hint="eastAsia"/>
          <w:kern w:val="0"/>
          <w:sz w:val="28"/>
          <w:szCs w:val="28"/>
        </w:rPr>
        <w:t>BottomNavigationView</w:t>
      </w:r>
      <w:proofErr w:type="spellEnd"/>
      <w:r w:rsidRPr="004674DD">
        <w:rPr>
          <w:rFonts w:ascii="宋体" w:eastAsia="宋体" w:hAnsi="宋体" w:cs="Times New Roman"/>
          <w:kern w:val="0"/>
          <w:sz w:val="28"/>
          <w:szCs w:val="28"/>
        </w:rPr>
        <w:t xml:space="preserve"> </w:t>
      </w:r>
    </w:p>
    <w:p w14:paraId="6144573E" w14:textId="77777777" w:rsidR="003B64A0" w:rsidRPr="00AA6664" w:rsidRDefault="003B64A0" w:rsidP="003B64A0">
      <w:pPr>
        <w:pStyle w:val="a7"/>
        <w:numPr>
          <w:ilvl w:val="0"/>
          <w:numId w:val="12"/>
        </w:numPr>
        <w:ind w:firstLineChars="0"/>
        <w:rPr>
          <w:rFonts w:ascii="宋体" w:eastAsia="宋体" w:hAnsi="宋体" w:cs="Times New Roman"/>
          <w:kern w:val="0"/>
          <w:sz w:val="28"/>
          <w:szCs w:val="28"/>
        </w:rPr>
      </w:pPr>
      <w:r w:rsidRPr="004674DD">
        <w:rPr>
          <w:rFonts w:ascii="宋体" w:eastAsia="宋体" w:hAnsi="宋体" w:cs="Times New Roman" w:hint="eastAsia"/>
          <w:kern w:val="0"/>
          <w:sz w:val="28"/>
          <w:szCs w:val="28"/>
        </w:rPr>
        <w:t>SQLite存储</w:t>
      </w:r>
    </w:p>
    <w:p w14:paraId="749C9BA8" w14:textId="54433CA3" w:rsidR="003B64A0" w:rsidRDefault="003B64A0" w:rsidP="003B64A0">
      <w:pPr>
        <w:spacing w:afterLines="50" w:after="156" w:line="360" w:lineRule="auto"/>
        <w:rPr>
          <w:rFonts w:ascii="宋体" w:eastAsia="宋体" w:hAnsi="宋体"/>
          <w:sz w:val="24"/>
          <w:szCs w:val="24"/>
        </w:rPr>
      </w:pPr>
    </w:p>
    <w:p w14:paraId="327A21BE" w14:textId="126D386A" w:rsidR="00176F6F" w:rsidRDefault="00176F6F" w:rsidP="003B64A0">
      <w:pPr>
        <w:spacing w:afterLines="50" w:after="156" w:line="360" w:lineRule="auto"/>
        <w:rPr>
          <w:rFonts w:ascii="宋体" w:eastAsia="宋体" w:hAnsi="宋体"/>
          <w:sz w:val="24"/>
          <w:szCs w:val="24"/>
        </w:rPr>
      </w:pPr>
    </w:p>
    <w:p w14:paraId="3F8D6374" w14:textId="0AF1A238" w:rsidR="00176F6F" w:rsidRPr="00B74C75" w:rsidRDefault="00176F6F" w:rsidP="00176F6F">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t>用户体验记录和分析</w:t>
      </w:r>
    </w:p>
    <w:p w14:paraId="532F9A75" w14:textId="6F16D224" w:rsidR="00176F6F" w:rsidRDefault="00176F6F" w:rsidP="00176F6F">
      <w:pPr>
        <w:spacing w:afterLines="50" w:after="156"/>
        <w:rPr>
          <w:rFonts w:ascii="宋体" w:eastAsia="宋体" w:hAnsi="宋体"/>
          <w:sz w:val="24"/>
          <w:szCs w:val="24"/>
        </w:rPr>
      </w:pPr>
      <w:r w:rsidRPr="00176F6F">
        <w:rPr>
          <w:rFonts w:ascii="宋体" w:eastAsia="宋体" w:hAnsi="宋体" w:hint="eastAsia"/>
          <w:sz w:val="24"/>
          <w:szCs w:val="24"/>
        </w:rPr>
        <w:t>张同学：UI配色过于鲜艳</w:t>
      </w:r>
    </w:p>
    <w:p w14:paraId="598892B2" w14:textId="62BA55A9" w:rsidR="00DC6D7B" w:rsidRDefault="00DC6D7B" w:rsidP="00176F6F">
      <w:pPr>
        <w:spacing w:afterLines="50" w:after="156"/>
        <w:rPr>
          <w:rFonts w:ascii="宋体" w:eastAsia="宋体" w:hAnsi="宋体"/>
          <w:sz w:val="24"/>
          <w:szCs w:val="24"/>
        </w:rPr>
      </w:pPr>
      <w:r>
        <w:rPr>
          <w:rFonts w:ascii="宋体" w:eastAsia="宋体" w:hAnsi="宋体" w:hint="eastAsia"/>
          <w:sz w:val="24"/>
          <w:szCs w:val="24"/>
        </w:rPr>
        <w:t>是否解决：是</w:t>
      </w:r>
    </w:p>
    <w:p w14:paraId="217528FC" w14:textId="1FF9451D" w:rsidR="00DC6D7B" w:rsidRDefault="00DC6D7B" w:rsidP="00176F6F">
      <w:pPr>
        <w:spacing w:afterLines="50" w:after="156"/>
        <w:rPr>
          <w:rFonts w:ascii="宋体" w:eastAsia="宋体" w:hAnsi="宋体"/>
          <w:sz w:val="24"/>
          <w:szCs w:val="24"/>
        </w:rPr>
      </w:pPr>
      <w:r>
        <w:rPr>
          <w:rFonts w:ascii="宋体" w:eastAsia="宋体" w:hAnsi="宋体" w:hint="eastAsia"/>
          <w:sz w:val="24"/>
          <w:szCs w:val="24"/>
        </w:rPr>
        <w:t>解决方法：采用了比较柔和的色彩搭配，看起来比之前舒适。</w:t>
      </w:r>
    </w:p>
    <w:p w14:paraId="38DD2BD9" w14:textId="77777777" w:rsidR="0095235E" w:rsidRPr="00176F6F" w:rsidRDefault="0095235E" w:rsidP="00176F6F">
      <w:pPr>
        <w:spacing w:afterLines="50" w:after="156"/>
        <w:rPr>
          <w:rFonts w:ascii="宋体" w:eastAsia="宋体" w:hAnsi="宋体"/>
          <w:sz w:val="24"/>
          <w:szCs w:val="24"/>
        </w:rPr>
      </w:pPr>
    </w:p>
    <w:p w14:paraId="454F5CDA" w14:textId="0410267C" w:rsidR="00176F6F" w:rsidRDefault="00176F6F" w:rsidP="00176F6F">
      <w:pPr>
        <w:spacing w:afterLines="50" w:after="156"/>
        <w:rPr>
          <w:rFonts w:ascii="宋体" w:eastAsia="宋体" w:hAnsi="宋体"/>
          <w:sz w:val="24"/>
          <w:szCs w:val="24"/>
        </w:rPr>
      </w:pPr>
      <w:r w:rsidRPr="00176F6F">
        <w:rPr>
          <w:rFonts w:ascii="宋体" w:eastAsia="宋体" w:hAnsi="宋体" w:hint="eastAsia"/>
          <w:sz w:val="24"/>
          <w:szCs w:val="24"/>
        </w:rPr>
        <w:t>刘同学：界面大类布局分散，不美观</w:t>
      </w:r>
    </w:p>
    <w:p w14:paraId="7AA12847" w14:textId="2BE64581" w:rsidR="00DC6D7B" w:rsidRDefault="00DC6D7B" w:rsidP="00176F6F">
      <w:pPr>
        <w:spacing w:afterLines="50" w:after="156"/>
        <w:rPr>
          <w:rFonts w:ascii="宋体" w:eastAsia="宋体" w:hAnsi="宋体"/>
          <w:sz w:val="24"/>
          <w:szCs w:val="24"/>
        </w:rPr>
      </w:pPr>
      <w:r>
        <w:rPr>
          <w:rFonts w:ascii="宋体" w:eastAsia="宋体" w:hAnsi="宋体" w:hint="eastAsia"/>
          <w:sz w:val="24"/>
          <w:szCs w:val="24"/>
        </w:rPr>
        <w:t>是否解决：是</w:t>
      </w:r>
    </w:p>
    <w:p w14:paraId="3C052088" w14:textId="571DC033" w:rsidR="00DC6D7B" w:rsidRPr="00176F6F" w:rsidRDefault="00DC6D7B" w:rsidP="00176F6F">
      <w:pPr>
        <w:spacing w:afterLines="50" w:after="156"/>
        <w:rPr>
          <w:rFonts w:ascii="宋体" w:eastAsia="宋体" w:hAnsi="宋体"/>
          <w:sz w:val="24"/>
          <w:szCs w:val="24"/>
        </w:rPr>
      </w:pPr>
      <w:r>
        <w:rPr>
          <w:rFonts w:ascii="宋体" w:eastAsia="宋体" w:hAnsi="宋体" w:hint="eastAsia"/>
          <w:sz w:val="24"/>
          <w:szCs w:val="24"/>
        </w:rPr>
        <w:t>解决方法：界面大类上是自适应的，当添加多个大类的时候会自动调整图标位置。</w:t>
      </w:r>
    </w:p>
    <w:p w14:paraId="2F75EA00" w14:textId="77777777" w:rsidR="00DC6D7B" w:rsidRDefault="00DC6D7B" w:rsidP="00176F6F">
      <w:pPr>
        <w:spacing w:afterLines="50" w:after="156"/>
        <w:rPr>
          <w:rFonts w:ascii="宋体" w:eastAsia="宋体" w:hAnsi="宋体"/>
          <w:sz w:val="24"/>
          <w:szCs w:val="24"/>
        </w:rPr>
      </w:pPr>
    </w:p>
    <w:p w14:paraId="10A9F54F" w14:textId="4C63E5DB" w:rsidR="00176F6F" w:rsidRDefault="00176F6F" w:rsidP="00176F6F">
      <w:pPr>
        <w:spacing w:afterLines="50" w:after="156"/>
        <w:rPr>
          <w:rFonts w:ascii="宋体" w:eastAsia="宋体" w:hAnsi="宋体"/>
          <w:sz w:val="24"/>
          <w:szCs w:val="24"/>
        </w:rPr>
      </w:pPr>
      <w:r w:rsidRPr="00176F6F">
        <w:rPr>
          <w:rFonts w:ascii="宋体" w:eastAsia="宋体" w:hAnsi="宋体" w:hint="eastAsia"/>
          <w:sz w:val="24"/>
          <w:szCs w:val="24"/>
        </w:rPr>
        <w:t>蓝同学：信息展示界面大小分配不匀</w:t>
      </w:r>
    </w:p>
    <w:p w14:paraId="18F2129C" w14:textId="1A225DB4" w:rsidR="00DC6D7B" w:rsidRDefault="00DC6D7B" w:rsidP="00176F6F">
      <w:pPr>
        <w:spacing w:afterLines="50" w:after="156"/>
        <w:rPr>
          <w:rFonts w:ascii="宋体" w:eastAsia="宋体" w:hAnsi="宋体"/>
          <w:sz w:val="24"/>
          <w:szCs w:val="24"/>
        </w:rPr>
      </w:pPr>
      <w:r>
        <w:rPr>
          <w:rFonts w:ascii="宋体" w:eastAsia="宋体" w:hAnsi="宋体" w:hint="eastAsia"/>
          <w:sz w:val="24"/>
          <w:szCs w:val="24"/>
        </w:rPr>
        <w:t>是否解决：是</w:t>
      </w:r>
    </w:p>
    <w:p w14:paraId="63349091" w14:textId="7DA437B0" w:rsidR="00176F6F" w:rsidRDefault="00DC6D7B" w:rsidP="00DC6D7B">
      <w:pPr>
        <w:spacing w:afterLines="50" w:after="156"/>
        <w:rPr>
          <w:rFonts w:ascii="宋体" w:eastAsia="宋体" w:hAnsi="宋体"/>
          <w:sz w:val="24"/>
          <w:szCs w:val="24"/>
        </w:rPr>
      </w:pPr>
      <w:r>
        <w:rPr>
          <w:rFonts w:ascii="宋体" w:eastAsia="宋体" w:hAnsi="宋体" w:hint="eastAsia"/>
          <w:sz w:val="24"/>
          <w:szCs w:val="24"/>
        </w:rPr>
        <w:t>解决方法：</w:t>
      </w:r>
      <w:r w:rsidR="0095235E">
        <w:rPr>
          <w:rFonts w:ascii="宋体" w:eastAsia="宋体" w:hAnsi="宋体" w:hint="eastAsia"/>
          <w:sz w:val="24"/>
          <w:szCs w:val="24"/>
        </w:rPr>
        <w:t>调整信息展示界面的图片和相关文字描述的大小比例，使得看起来更加美观整洁。</w:t>
      </w:r>
    </w:p>
    <w:p w14:paraId="2049DB04" w14:textId="77777777" w:rsidR="00DC6D7B" w:rsidRPr="00176F6F" w:rsidRDefault="00DC6D7B" w:rsidP="00DC6D7B">
      <w:pPr>
        <w:spacing w:afterLines="50" w:after="156"/>
        <w:rPr>
          <w:rFonts w:ascii="宋体" w:eastAsia="宋体" w:hAnsi="宋体"/>
          <w:sz w:val="24"/>
          <w:szCs w:val="24"/>
        </w:rPr>
      </w:pPr>
    </w:p>
    <w:p w14:paraId="729B05B5" w14:textId="6FFC7585" w:rsidR="00176F6F" w:rsidRDefault="00176F6F" w:rsidP="00176F6F">
      <w:pPr>
        <w:spacing w:afterLines="50" w:after="156"/>
        <w:rPr>
          <w:rFonts w:ascii="宋体" w:eastAsia="宋体" w:hAnsi="宋体"/>
          <w:sz w:val="24"/>
          <w:szCs w:val="24"/>
        </w:rPr>
      </w:pPr>
      <w:r w:rsidRPr="00176F6F">
        <w:rPr>
          <w:rFonts w:ascii="宋体" w:eastAsia="宋体" w:hAnsi="宋体" w:hint="eastAsia"/>
          <w:sz w:val="24"/>
          <w:szCs w:val="24"/>
        </w:rPr>
        <w:t>陈同学：操作简单便捷</w:t>
      </w:r>
    </w:p>
    <w:p w14:paraId="43355405" w14:textId="77777777" w:rsidR="00DC6D7B" w:rsidRPr="00176F6F" w:rsidRDefault="00DC6D7B" w:rsidP="00176F6F">
      <w:pPr>
        <w:spacing w:afterLines="50" w:after="156"/>
        <w:rPr>
          <w:rFonts w:ascii="宋体" w:eastAsia="宋体" w:hAnsi="宋体"/>
          <w:sz w:val="24"/>
          <w:szCs w:val="24"/>
        </w:rPr>
      </w:pPr>
    </w:p>
    <w:p w14:paraId="4036D455" w14:textId="6FE52273" w:rsidR="00176F6F" w:rsidRDefault="00176F6F" w:rsidP="00176F6F">
      <w:pPr>
        <w:spacing w:afterLines="50" w:after="156"/>
        <w:rPr>
          <w:rFonts w:ascii="宋体" w:eastAsia="宋体" w:hAnsi="宋体"/>
          <w:sz w:val="24"/>
          <w:szCs w:val="24"/>
        </w:rPr>
      </w:pPr>
      <w:r w:rsidRPr="00176F6F">
        <w:rPr>
          <w:rFonts w:ascii="宋体" w:eastAsia="宋体" w:hAnsi="宋体" w:hint="eastAsia"/>
          <w:sz w:val="24"/>
          <w:szCs w:val="24"/>
        </w:rPr>
        <w:t>王同学：界面简洁，能快速了解操作方法</w:t>
      </w:r>
    </w:p>
    <w:p w14:paraId="44677F6D" w14:textId="77777777" w:rsidR="00DC6D7B" w:rsidRPr="00176F6F" w:rsidRDefault="00DC6D7B" w:rsidP="00176F6F">
      <w:pPr>
        <w:spacing w:afterLines="50" w:after="156"/>
        <w:rPr>
          <w:rFonts w:ascii="宋体" w:eastAsia="宋体" w:hAnsi="宋体"/>
          <w:sz w:val="24"/>
          <w:szCs w:val="24"/>
        </w:rPr>
      </w:pPr>
    </w:p>
    <w:p w14:paraId="127CAA28" w14:textId="2B043E34" w:rsidR="00176F6F" w:rsidRDefault="00176F6F" w:rsidP="00176F6F">
      <w:pPr>
        <w:spacing w:afterLines="50" w:after="156"/>
        <w:rPr>
          <w:rFonts w:ascii="宋体" w:eastAsia="宋体" w:hAnsi="宋体"/>
          <w:sz w:val="24"/>
          <w:szCs w:val="24"/>
        </w:rPr>
      </w:pPr>
      <w:r w:rsidRPr="00176F6F">
        <w:rPr>
          <w:rFonts w:ascii="宋体" w:eastAsia="宋体" w:hAnsi="宋体" w:hint="eastAsia"/>
          <w:sz w:val="24"/>
          <w:szCs w:val="24"/>
        </w:rPr>
        <w:t>梁同学：界面里面可以点的东西有些不够明显</w:t>
      </w:r>
    </w:p>
    <w:p w14:paraId="28F63DD2" w14:textId="66FAD82F" w:rsidR="00DC6D7B" w:rsidRDefault="00DC6D7B" w:rsidP="00DC6D7B">
      <w:pPr>
        <w:spacing w:afterLines="50" w:after="156"/>
        <w:rPr>
          <w:rFonts w:ascii="宋体" w:eastAsia="宋体" w:hAnsi="宋体"/>
          <w:sz w:val="24"/>
          <w:szCs w:val="24"/>
        </w:rPr>
      </w:pPr>
      <w:r>
        <w:rPr>
          <w:rFonts w:ascii="宋体" w:eastAsia="宋体" w:hAnsi="宋体" w:hint="eastAsia"/>
          <w:sz w:val="24"/>
          <w:szCs w:val="24"/>
        </w:rPr>
        <w:t>是否解决：是</w:t>
      </w:r>
    </w:p>
    <w:p w14:paraId="5CD315C0" w14:textId="018FE422" w:rsidR="00DC6D7B" w:rsidRDefault="00DC6D7B" w:rsidP="00176F6F">
      <w:pPr>
        <w:spacing w:afterLines="50" w:after="156"/>
        <w:rPr>
          <w:rFonts w:ascii="宋体" w:eastAsia="宋体" w:hAnsi="宋体"/>
          <w:sz w:val="24"/>
          <w:szCs w:val="24"/>
        </w:rPr>
      </w:pPr>
      <w:r>
        <w:rPr>
          <w:rFonts w:ascii="宋体" w:eastAsia="宋体" w:hAnsi="宋体" w:hint="eastAsia"/>
          <w:sz w:val="24"/>
          <w:szCs w:val="24"/>
        </w:rPr>
        <w:t>解决方法：我们适当的调整了按钮的大小以及输入栏的大小，让操作更加的方便。</w:t>
      </w:r>
    </w:p>
    <w:p w14:paraId="082F9989" w14:textId="77777777" w:rsidR="00DC6D7B" w:rsidRPr="00176F6F" w:rsidRDefault="00DC6D7B" w:rsidP="00176F6F">
      <w:pPr>
        <w:spacing w:afterLines="50" w:after="156"/>
        <w:rPr>
          <w:rFonts w:ascii="宋体" w:eastAsia="宋体" w:hAnsi="宋体"/>
          <w:sz w:val="24"/>
          <w:szCs w:val="24"/>
        </w:rPr>
      </w:pPr>
    </w:p>
    <w:p w14:paraId="53987BE0" w14:textId="5BDFDF0C" w:rsidR="00176F6F" w:rsidRDefault="00176F6F" w:rsidP="00176F6F">
      <w:pPr>
        <w:spacing w:afterLines="50" w:after="156"/>
        <w:rPr>
          <w:rFonts w:ascii="宋体" w:eastAsia="宋体" w:hAnsi="宋体"/>
          <w:sz w:val="24"/>
          <w:szCs w:val="24"/>
        </w:rPr>
      </w:pPr>
      <w:r w:rsidRPr="00176F6F">
        <w:rPr>
          <w:rFonts w:ascii="宋体" w:eastAsia="宋体" w:hAnsi="宋体" w:hint="eastAsia"/>
          <w:sz w:val="24"/>
          <w:szCs w:val="24"/>
        </w:rPr>
        <w:t>陈同学：夜猫子。如果能支持夜间模式</w:t>
      </w:r>
    </w:p>
    <w:p w14:paraId="679F07A5" w14:textId="444040A3" w:rsidR="00DC6D7B" w:rsidRDefault="00DC6D7B" w:rsidP="00DC6D7B">
      <w:pPr>
        <w:spacing w:afterLines="50" w:after="156"/>
        <w:rPr>
          <w:rFonts w:ascii="宋体" w:eastAsia="宋体" w:hAnsi="宋体"/>
          <w:sz w:val="24"/>
          <w:szCs w:val="24"/>
        </w:rPr>
      </w:pPr>
      <w:r>
        <w:rPr>
          <w:rFonts w:ascii="宋体" w:eastAsia="宋体" w:hAnsi="宋体" w:hint="eastAsia"/>
          <w:sz w:val="24"/>
          <w:szCs w:val="24"/>
        </w:rPr>
        <w:t>是否解决：</w:t>
      </w:r>
      <w:proofErr w:type="gramStart"/>
      <w:r>
        <w:rPr>
          <w:rFonts w:ascii="宋体" w:eastAsia="宋体" w:hAnsi="宋体" w:hint="eastAsia"/>
          <w:sz w:val="24"/>
          <w:szCs w:val="24"/>
        </w:rPr>
        <w:t>否</w:t>
      </w:r>
      <w:proofErr w:type="gramEnd"/>
    </w:p>
    <w:p w14:paraId="367CAA53" w14:textId="41CFCBB2" w:rsidR="00DC6D7B" w:rsidRDefault="00DC6D7B" w:rsidP="00176F6F">
      <w:pPr>
        <w:spacing w:afterLines="50" w:after="156"/>
        <w:rPr>
          <w:rFonts w:ascii="宋体" w:eastAsia="宋体" w:hAnsi="宋体"/>
          <w:sz w:val="24"/>
          <w:szCs w:val="24"/>
        </w:rPr>
      </w:pPr>
      <w:r>
        <w:rPr>
          <w:rFonts w:ascii="宋体" w:eastAsia="宋体" w:hAnsi="宋体" w:hint="eastAsia"/>
          <w:sz w:val="24"/>
          <w:szCs w:val="24"/>
        </w:rPr>
        <w:t>解决方法：关于夜间模式问题，还没有进行开发，软件用于拍照存物和查看照片找物品，基本上是在光亮条件下，用不上夜间模式，但在之后的扩展中会把这一功能完善。</w:t>
      </w:r>
    </w:p>
    <w:p w14:paraId="5BC63564" w14:textId="77777777" w:rsidR="00DC6D7B" w:rsidRPr="00176F6F" w:rsidRDefault="00DC6D7B" w:rsidP="00176F6F">
      <w:pPr>
        <w:spacing w:afterLines="50" w:after="156"/>
        <w:rPr>
          <w:rFonts w:ascii="宋体" w:eastAsia="宋体" w:hAnsi="宋体"/>
          <w:sz w:val="24"/>
          <w:szCs w:val="24"/>
        </w:rPr>
      </w:pPr>
    </w:p>
    <w:p w14:paraId="588C8AF6" w14:textId="56183D2E" w:rsidR="00176F6F" w:rsidRPr="00176F6F" w:rsidRDefault="00176F6F" w:rsidP="00176F6F">
      <w:pPr>
        <w:spacing w:afterLines="50" w:after="156"/>
        <w:rPr>
          <w:rFonts w:ascii="宋体" w:eastAsia="宋体" w:hAnsi="宋体"/>
          <w:sz w:val="24"/>
          <w:szCs w:val="24"/>
        </w:rPr>
      </w:pPr>
      <w:r w:rsidRPr="00176F6F">
        <w:rPr>
          <w:rFonts w:ascii="宋体" w:eastAsia="宋体" w:hAnsi="宋体" w:hint="eastAsia"/>
          <w:sz w:val="24"/>
          <w:szCs w:val="24"/>
        </w:rPr>
        <w:t>刘同学：操作的逻辑简单明了</w:t>
      </w:r>
    </w:p>
    <w:p w14:paraId="59448B7C" w14:textId="35A7E6D8" w:rsidR="00DC6D7B" w:rsidRDefault="00DC6D7B" w:rsidP="003B64A0">
      <w:pPr>
        <w:spacing w:afterLines="50" w:after="156" w:line="360" w:lineRule="auto"/>
        <w:rPr>
          <w:rFonts w:ascii="宋体" w:eastAsia="宋体" w:hAnsi="宋体"/>
          <w:sz w:val="24"/>
          <w:szCs w:val="24"/>
        </w:rPr>
      </w:pPr>
    </w:p>
    <w:p w14:paraId="19A82FD4" w14:textId="01F6DFD8" w:rsidR="00DC6D7B" w:rsidRPr="00B74C75" w:rsidRDefault="00DC6D7B" w:rsidP="00DC6D7B">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t>已完成的改进和存在的问题</w:t>
      </w:r>
    </w:p>
    <w:p w14:paraId="054FBB4C" w14:textId="0B3CB5CD" w:rsidR="00DC6D7B" w:rsidRDefault="00DC6D7B" w:rsidP="003B64A0">
      <w:pPr>
        <w:spacing w:afterLines="50" w:after="156" w:line="360" w:lineRule="auto"/>
        <w:rPr>
          <w:rFonts w:ascii="宋体" w:eastAsia="宋体" w:hAnsi="宋体"/>
          <w:sz w:val="24"/>
          <w:szCs w:val="24"/>
        </w:rPr>
      </w:pPr>
      <w:r>
        <w:rPr>
          <w:rFonts w:ascii="宋体" w:eastAsia="宋体" w:hAnsi="宋体" w:hint="eastAsia"/>
          <w:sz w:val="24"/>
          <w:szCs w:val="24"/>
        </w:rPr>
        <w:t>完成的改进：对于部分按钮和输入</w:t>
      </w:r>
      <w:proofErr w:type="gramStart"/>
      <w:r>
        <w:rPr>
          <w:rFonts w:ascii="宋体" w:eastAsia="宋体" w:hAnsi="宋体" w:hint="eastAsia"/>
          <w:sz w:val="24"/>
          <w:szCs w:val="24"/>
        </w:rPr>
        <w:t>栏大小</w:t>
      </w:r>
      <w:proofErr w:type="gramEnd"/>
      <w:r>
        <w:rPr>
          <w:rFonts w:ascii="宋体" w:eastAsia="宋体" w:hAnsi="宋体" w:hint="eastAsia"/>
          <w:sz w:val="24"/>
          <w:szCs w:val="24"/>
        </w:rPr>
        <w:t>设置上，调整大小使得更加容易点击；</w:t>
      </w:r>
      <w:r w:rsidR="00575401">
        <w:rPr>
          <w:rFonts w:ascii="宋体" w:eastAsia="宋体" w:hAnsi="宋体" w:hint="eastAsia"/>
          <w:sz w:val="24"/>
          <w:szCs w:val="24"/>
        </w:rPr>
        <w:t>调整界面的配色使得界面看起来更柔和美观。相关信息展示的界面，调整了相应的图片展示大小和文字描述大小的比例。</w:t>
      </w:r>
    </w:p>
    <w:p w14:paraId="33172DB3" w14:textId="1B40F6A9" w:rsidR="00575401" w:rsidRDefault="00575401" w:rsidP="003B64A0">
      <w:pPr>
        <w:spacing w:afterLines="50" w:after="156" w:line="360" w:lineRule="auto"/>
        <w:rPr>
          <w:rFonts w:ascii="宋体" w:eastAsia="宋体" w:hAnsi="宋体"/>
          <w:sz w:val="24"/>
          <w:szCs w:val="24"/>
        </w:rPr>
      </w:pPr>
    </w:p>
    <w:p w14:paraId="26436193" w14:textId="0CC65324" w:rsidR="00575401" w:rsidRDefault="00575401" w:rsidP="003B64A0">
      <w:pPr>
        <w:spacing w:afterLines="50" w:after="156" w:line="360" w:lineRule="auto"/>
        <w:rPr>
          <w:rFonts w:ascii="宋体" w:eastAsia="宋体" w:hAnsi="宋体"/>
          <w:sz w:val="24"/>
          <w:szCs w:val="24"/>
        </w:rPr>
      </w:pPr>
      <w:r>
        <w:rPr>
          <w:rFonts w:ascii="宋体" w:eastAsia="宋体" w:hAnsi="宋体" w:hint="eastAsia"/>
          <w:sz w:val="24"/>
          <w:szCs w:val="24"/>
        </w:rPr>
        <w:t>仍存在的问题：没有进行夜间模式的开发；对于部分机型由于Android版本太低而不能兼容。</w:t>
      </w:r>
    </w:p>
    <w:p w14:paraId="2F703537" w14:textId="7EB64E1A" w:rsidR="00575401" w:rsidRDefault="00575401" w:rsidP="003B64A0">
      <w:pPr>
        <w:spacing w:afterLines="50" w:after="156" w:line="360" w:lineRule="auto"/>
        <w:rPr>
          <w:rFonts w:ascii="宋体" w:eastAsia="宋体" w:hAnsi="宋体"/>
          <w:sz w:val="24"/>
          <w:szCs w:val="24"/>
        </w:rPr>
      </w:pPr>
    </w:p>
    <w:p w14:paraId="37EC2D78" w14:textId="107E8FD2" w:rsidR="00575401" w:rsidRPr="00B74C75" w:rsidRDefault="00575401" w:rsidP="00575401">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t>测试大纲和测试报告</w:t>
      </w:r>
    </w:p>
    <w:p w14:paraId="32DF3475" w14:textId="69264BB8" w:rsidR="00575401" w:rsidRDefault="00575401" w:rsidP="003B64A0">
      <w:pPr>
        <w:spacing w:afterLines="50" w:after="156" w:line="360" w:lineRule="auto"/>
        <w:rPr>
          <w:rFonts w:ascii="宋体" w:eastAsia="宋体" w:hAnsi="宋体"/>
          <w:sz w:val="24"/>
          <w:szCs w:val="24"/>
        </w:rPr>
      </w:pPr>
      <w:r>
        <w:rPr>
          <w:rFonts w:ascii="宋体" w:eastAsia="宋体" w:hAnsi="宋体" w:hint="eastAsia"/>
          <w:sz w:val="24"/>
          <w:szCs w:val="24"/>
        </w:rPr>
        <w:t>在</w:t>
      </w:r>
      <w:del w:id="8" w:author="梁 焰锋" w:date="2020-01-04T17:46:00Z">
        <w:r w:rsidDel="00987AA6">
          <w:rPr>
            <w:rFonts w:ascii="宋体" w:eastAsia="宋体" w:hAnsi="宋体" w:hint="eastAsia"/>
            <w:sz w:val="24"/>
            <w:szCs w:val="24"/>
          </w:rPr>
          <w:delText>腾讯云</w:delText>
        </w:r>
      </w:del>
      <w:proofErr w:type="spellStart"/>
      <w:ins w:id="9" w:author="梁 焰锋" w:date="2020-01-04T17:46:00Z">
        <w:r w:rsidR="00987AA6">
          <w:rPr>
            <w:rFonts w:ascii="宋体" w:eastAsia="宋体" w:hAnsi="宋体" w:hint="eastAsia"/>
            <w:sz w:val="24"/>
            <w:szCs w:val="24"/>
          </w:rPr>
          <w:t>T</w:t>
        </w:r>
        <w:r w:rsidR="00987AA6">
          <w:rPr>
            <w:rFonts w:ascii="宋体" w:eastAsia="宋体" w:hAnsi="宋体"/>
            <w:sz w:val="24"/>
            <w:szCs w:val="24"/>
          </w:rPr>
          <w:t>estin</w:t>
        </w:r>
      </w:ins>
      <w:proofErr w:type="spellEnd"/>
      <w:r>
        <w:rPr>
          <w:rFonts w:ascii="宋体" w:eastAsia="宋体" w:hAnsi="宋体" w:hint="eastAsia"/>
          <w:sz w:val="24"/>
          <w:szCs w:val="24"/>
        </w:rPr>
        <w:t>平台上进行测试，对软件安装、软件自动使用，内存占用，电量消耗等</w:t>
      </w:r>
      <w:r w:rsidR="009A295D">
        <w:rPr>
          <w:rFonts w:ascii="宋体" w:eastAsia="宋体" w:hAnsi="宋体" w:hint="eastAsia"/>
          <w:sz w:val="24"/>
          <w:szCs w:val="24"/>
        </w:rPr>
        <w:t>性能</w:t>
      </w:r>
      <w:r>
        <w:rPr>
          <w:rFonts w:ascii="宋体" w:eastAsia="宋体" w:hAnsi="宋体" w:hint="eastAsia"/>
          <w:sz w:val="24"/>
          <w:szCs w:val="24"/>
        </w:rPr>
        <w:t>方面进行自动检测。</w:t>
      </w:r>
    </w:p>
    <w:p w14:paraId="11D18687" w14:textId="2E22AF67" w:rsidR="00575401" w:rsidRPr="00987AA6" w:rsidRDefault="00575401" w:rsidP="003B64A0">
      <w:pPr>
        <w:spacing w:afterLines="50" w:after="156" w:line="360" w:lineRule="auto"/>
        <w:rPr>
          <w:rFonts w:ascii="宋体" w:eastAsia="宋体" w:hAnsi="宋体"/>
          <w:sz w:val="24"/>
          <w:szCs w:val="24"/>
        </w:rPr>
      </w:pPr>
    </w:p>
    <w:p w14:paraId="03AFCB67" w14:textId="117CD715" w:rsidR="00575401" w:rsidRDefault="00575401" w:rsidP="003B64A0">
      <w:pPr>
        <w:spacing w:afterLines="50" w:after="156" w:line="360" w:lineRule="auto"/>
        <w:rPr>
          <w:rFonts w:ascii="宋体" w:eastAsia="宋体" w:hAnsi="宋体"/>
          <w:sz w:val="24"/>
          <w:szCs w:val="24"/>
        </w:rPr>
      </w:pPr>
      <w:r>
        <w:rPr>
          <w:rFonts w:ascii="宋体" w:eastAsia="宋体" w:hAnsi="宋体" w:hint="eastAsia"/>
          <w:sz w:val="24"/>
          <w:szCs w:val="24"/>
        </w:rPr>
        <w:t>测试报告：</w:t>
      </w:r>
    </w:p>
    <w:p w14:paraId="7D53FC6B" w14:textId="3F7AD27F" w:rsidR="00575401" w:rsidRDefault="00575401" w:rsidP="003B64A0">
      <w:pPr>
        <w:spacing w:afterLines="50" w:after="156" w:line="360" w:lineRule="auto"/>
        <w:rPr>
          <w:rFonts w:ascii="宋体" w:eastAsia="宋体" w:hAnsi="宋体"/>
          <w:sz w:val="24"/>
          <w:szCs w:val="24"/>
        </w:rPr>
      </w:pPr>
      <w:r w:rsidRPr="00575401">
        <w:rPr>
          <w:rFonts w:ascii="宋体" w:eastAsia="宋体" w:hAnsi="宋体"/>
          <w:noProof/>
          <w:sz w:val="24"/>
          <w:szCs w:val="24"/>
        </w:rPr>
        <w:drawing>
          <wp:inline distT="0" distB="0" distL="0" distR="0" wp14:anchorId="438D751E" wp14:editId="54437197">
            <wp:extent cx="5274310" cy="2274570"/>
            <wp:effectExtent l="0" t="0" r="2540" b="0"/>
            <wp:docPr id="15" name="图片 1">
              <a:extLst xmlns:a="http://schemas.openxmlformats.org/drawingml/2006/main">
                <a:ext uri="{FF2B5EF4-FFF2-40B4-BE49-F238E27FC236}">
                  <a16:creationId xmlns:a16="http://schemas.microsoft.com/office/drawing/2014/main" id="{905EEB2A-FC19-4489-BE83-0A06C5C91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905EEB2A-FC19-4489-BE83-0A06C5C91D1F}"/>
                        </a:ext>
                      </a:extLst>
                    </pic:cNvPr>
                    <pic:cNvPicPr>
                      <a:picLocks noChangeAspect="1"/>
                    </pic:cNvPicPr>
                  </pic:nvPicPr>
                  <pic:blipFill>
                    <a:blip r:embed="rId21"/>
                    <a:stretch>
                      <a:fillRect/>
                    </a:stretch>
                  </pic:blipFill>
                  <pic:spPr>
                    <a:xfrm>
                      <a:off x="0" y="0"/>
                      <a:ext cx="5274310" cy="2274570"/>
                    </a:xfrm>
                    <a:prstGeom prst="rect">
                      <a:avLst/>
                    </a:prstGeom>
                  </pic:spPr>
                </pic:pic>
              </a:graphicData>
            </a:graphic>
          </wp:inline>
        </w:drawing>
      </w:r>
    </w:p>
    <w:p w14:paraId="65EA1FD6" w14:textId="77777777" w:rsidR="00575401" w:rsidRDefault="00575401" w:rsidP="003B64A0">
      <w:pPr>
        <w:spacing w:afterLines="50" w:after="156" w:line="360" w:lineRule="auto"/>
        <w:rPr>
          <w:rFonts w:ascii="宋体" w:eastAsia="宋体" w:hAnsi="宋体"/>
          <w:sz w:val="24"/>
          <w:szCs w:val="24"/>
        </w:rPr>
      </w:pPr>
    </w:p>
    <w:p w14:paraId="09605AB0" w14:textId="5EB514D8" w:rsidR="00575401" w:rsidRDefault="00575401" w:rsidP="003B64A0">
      <w:pPr>
        <w:spacing w:afterLines="50" w:after="156" w:line="360" w:lineRule="auto"/>
        <w:rPr>
          <w:rFonts w:ascii="宋体" w:eastAsia="宋体" w:hAnsi="宋体"/>
          <w:sz w:val="24"/>
          <w:szCs w:val="24"/>
        </w:rPr>
      </w:pPr>
      <w:r w:rsidRPr="00575401">
        <w:rPr>
          <w:rFonts w:ascii="宋体" w:eastAsia="宋体" w:hAnsi="宋体"/>
          <w:noProof/>
          <w:sz w:val="24"/>
          <w:szCs w:val="24"/>
        </w:rPr>
        <w:drawing>
          <wp:inline distT="0" distB="0" distL="0" distR="0" wp14:anchorId="21A4709C" wp14:editId="249EDEBC">
            <wp:extent cx="5274310" cy="1666240"/>
            <wp:effectExtent l="0" t="0" r="2540" b="0"/>
            <wp:docPr id="16" name="图片 1">
              <a:extLst xmlns:a="http://schemas.openxmlformats.org/drawingml/2006/main">
                <a:ext uri="{FF2B5EF4-FFF2-40B4-BE49-F238E27FC236}">
                  <a16:creationId xmlns:a16="http://schemas.microsoft.com/office/drawing/2014/main" id="{B1E5B8D6-E709-4AB7-B04C-D020523648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B1E5B8D6-E709-4AB7-B04C-D0205236480B}"/>
                        </a:ext>
                      </a:extLst>
                    </pic:cNvPr>
                    <pic:cNvPicPr>
                      <a:picLocks noChangeAspect="1"/>
                    </pic:cNvPicPr>
                  </pic:nvPicPr>
                  <pic:blipFill>
                    <a:blip r:embed="rId22"/>
                    <a:stretch>
                      <a:fillRect/>
                    </a:stretch>
                  </pic:blipFill>
                  <pic:spPr>
                    <a:xfrm>
                      <a:off x="0" y="0"/>
                      <a:ext cx="5274310" cy="1666240"/>
                    </a:xfrm>
                    <a:prstGeom prst="rect">
                      <a:avLst/>
                    </a:prstGeom>
                  </pic:spPr>
                </pic:pic>
              </a:graphicData>
            </a:graphic>
          </wp:inline>
        </w:drawing>
      </w:r>
    </w:p>
    <w:p w14:paraId="63ED9C27" w14:textId="2D8C7469" w:rsidR="00DB530E" w:rsidRDefault="00DB530E" w:rsidP="003B64A0">
      <w:pPr>
        <w:spacing w:afterLines="50" w:after="156" w:line="360" w:lineRule="auto"/>
        <w:rPr>
          <w:rFonts w:ascii="宋体" w:eastAsia="宋体" w:hAnsi="宋体"/>
          <w:sz w:val="24"/>
          <w:szCs w:val="24"/>
        </w:rPr>
      </w:pPr>
    </w:p>
    <w:p w14:paraId="342D83C1" w14:textId="4A43648B" w:rsidR="00DB530E" w:rsidRPr="00B74C75" w:rsidRDefault="00DB530E" w:rsidP="00DB530E">
      <w:pPr>
        <w:pStyle w:val="a7"/>
        <w:numPr>
          <w:ilvl w:val="0"/>
          <w:numId w:val="1"/>
        </w:numPr>
        <w:ind w:firstLineChars="0"/>
        <w:rPr>
          <w:rFonts w:ascii="宋体" w:eastAsia="宋体" w:hAnsi="宋体"/>
          <w:b/>
          <w:bCs/>
          <w:sz w:val="30"/>
          <w:szCs w:val="30"/>
        </w:rPr>
      </w:pPr>
      <w:r>
        <w:rPr>
          <w:rFonts w:ascii="宋体" w:eastAsia="宋体" w:hAnsi="宋体" w:hint="eastAsia"/>
          <w:b/>
          <w:bCs/>
          <w:sz w:val="30"/>
          <w:szCs w:val="30"/>
        </w:rPr>
        <w:t>产品安装和使用说明</w:t>
      </w:r>
    </w:p>
    <w:p w14:paraId="005ABDBC" w14:textId="6F933780" w:rsidR="00DB530E" w:rsidRDefault="00DB530E" w:rsidP="003B64A0">
      <w:pPr>
        <w:spacing w:afterLines="50" w:after="156" w:line="360" w:lineRule="auto"/>
        <w:rPr>
          <w:rFonts w:ascii="宋体" w:eastAsia="宋体" w:hAnsi="宋体"/>
          <w:sz w:val="24"/>
          <w:szCs w:val="24"/>
        </w:rPr>
      </w:pPr>
      <w:r>
        <w:rPr>
          <w:rFonts w:ascii="宋体" w:eastAsia="宋体" w:hAnsi="宋体" w:hint="eastAsia"/>
          <w:sz w:val="24"/>
          <w:szCs w:val="24"/>
        </w:rPr>
        <w:lastRenderedPageBreak/>
        <w:t>产品安装：下载打包好的APK，会自动提示安装，直接安装即可。对于部分机型下载后无法安装的情况，在下载的文档中找到安装包，会发现后缀</w:t>
      </w:r>
      <w:proofErr w:type="gramStart"/>
      <w:r>
        <w:rPr>
          <w:rFonts w:ascii="宋体" w:eastAsia="宋体" w:hAnsi="宋体" w:hint="eastAsia"/>
          <w:sz w:val="24"/>
          <w:szCs w:val="24"/>
        </w:rPr>
        <w:t>名不是</w:t>
      </w:r>
      <w:proofErr w:type="gramEnd"/>
      <w:r>
        <w:rPr>
          <w:rFonts w:ascii="宋体" w:eastAsia="宋体" w:hAnsi="宋体" w:hint="eastAsia"/>
          <w:sz w:val="24"/>
          <w:szCs w:val="24"/>
        </w:rPr>
        <w:t>.</w:t>
      </w:r>
      <w:proofErr w:type="spellStart"/>
      <w:r>
        <w:rPr>
          <w:rFonts w:ascii="宋体" w:eastAsia="宋体" w:hAnsi="宋体"/>
          <w:sz w:val="24"/>
          <w:szCs w:val="24"/>
        </w:rPr>
        <w:t>apk</w:t>
      </w:r>
      <w:proofErr w:type="spellEnd"/>
      <w:r>
        <w:rPr>
          <w:rFonts w:ascii="宋体" w:eastAsia="宋体" w:hAnsi="宋体" w:hint="eastAsia"/>
          <w:sz w:val="24"/>
          <w:szCs w:val="24"/>
        </w:rPr>
        <w:t>，修改命中把后缀改为.</w:t>
      </w:r>
      <w:proofErr w:type="spellStart"/>
      <w:r>
        <w:rPr>
          <w:rFonts w:ascii="宋体" w:eastAsia="宋体" w:hAnsi="宋体"/>
          <w:sz w:val="24"/>
          <w:szCs w:val="24"/>
        </w:rPr>
        <w:t>apk</w:t>
      </w:r>
      <w:proofErr w:type="spellEnd"/>
      <w:r>
        <w:rPr>
          <w:rFonts w:ascii="宋体" w:eastAsia="宋体" w:hAnsi="宋体" w:hint="eastAsia"/>
          <w:sz w:val="24"/>
          <w:szCs w:val="24"/>
        </w:rPr>
        <w:t>即可进行安装。</w:t>
      </w:r>
    </w:p>
    <w:p w14:paraId="7DC5194A" w14:textId="0D682C63" w:rsidR="00DB530E" w:rsidRDefault="00DB530E" w:rsidP="003B64A0">
      <w:pPr>
        <w:spacing w:afterLines="50" w:after="156" w:line="360" w:lineRule="auto"/>
        <w:rPr>
          <w:rFonts w:ascii="宋体" w:eastAsia="宋体" w:hAnsi="宋体"/>
          <w:sz w:val="24"/>
          <w:szCs w:val="24"/>
        </w:rPr>
      </w:pPr>
    </w:p>
    <w:p w14:paraId="707B9938" w14:textId="5086533E" w:rsidR="00DB530E" w:rsidRDefault="00DB530E" w:rsidP="003B64A0">
      <w:pPr>
        <w:spacing w:afterLines="50" w:after="156" w:line="360" w:lineRule="auto"/>
        <w:rPr>
          <w:rFonts w:ascii="宋体" w:eastAsia="宋体" w:hAnsi="宋体"/>
          <w:sz w:val="24"/>
          <w:szCs w:val="24"/>
        </w:rPr>
      </w:pPr>
      <w:r>
        <w:rPr>
          <w:rFonts w:ascii="宋体" w:eastAsia="宋体" w:hAnsi="宋体" w:hint="eastAsia"/>
          <w:sz w:val="24"/>
          <w:szCs w:val="24"/>
        </w:rPr>
        <w:t>使用说明：</w:t>
      </w:r>
    </w:p>
    <w:p w14:paraId="4C344C30" w14:textId="36BED93D" w:rsidR="00DB530E" w:rsidRPr="00DB530E" w:rsidRDefault="00DB530E" w:rsidP="00DB530E">
      <w:pPr>
        <w:pStyle w:val="a7"/>
        <w:numPr>
          <w:ilvl w:val="0"/>
          <w:numId w:val="13"/>
        </w:numPr>
        <w:spacing w:afterLines="50" w:after="156" w:line="360" w:lineRule="auto"/>
        <w:ind w:firstLineChars="0"/>
        <w:rPr>
          <w:rFonts w:ascii="宋体" w:eastAsia="宋体" w:hAnsi="宋体"/>
          <w:sz w:val="24"/>
          <w:szCs w:val="24"/>
        </w:rPr>
      </w:pPr>
      <w:r w:rsidRPr="00DB530E">
        <w:rPr>
          <w:rFonts w:ascii="宋体" w:eastAsia="宋体" w:hAnsi="宋体" w:hint="eastAsia"/>
          <w:sz w:val="24"/>
          <w:szCs w:val="24"/>
        </w:rPr>
        <w:t>点击软件进入主界面</w:t>
      </w:r>
    </w:p>
    <w:p w14:paraId="3C9EE4DD" w14:textId="2B984896" w:rsidR="00DB530E" w:rsidRPr="00DB530E" w:rsidRDefault="00DB530E" w:rsidP="00DB530E">
      <w:pPr>
        <w:pStyle w:val="a7"/>
        <w:numPr>
          <w:ilvl w:val="0"/>
          <w:numId w:val="13"/>
        </w:numPr>
        <w:spacing w:afterLines="50" w:after="156" w:line="360" w:lineRule="auto"/>
        <w:ind w:firstLineChars="0"/>
        <w:rPr>
          <w:rFonts w:ascii="宋体" w:eastAsia="宋体" w:hAnsi="宋体"/>
          <w:sz w:val="24"/>
          <w:szCs w:val="24"/>
        </w:rPr>
      </w:pPr>
      <w:r>
        <w:rPr>
          <w:rFonts w:ascii="宋体" w:eastAsia="宋体" w:hAnsi="宋体" w:hint="eastAsia"/>
          <w:sz w:val="24"/>
          <w:szCs w:val="24"/>
        </w:rPr>
        <w:t>点击“+”按钮，选择</w:t>
      </w:r>
      <w:r>
        <w:rPr>
          <w:rFonts w:ascii="Segoe UI Emoji" w:eastAsia="宋体" w:hAnsi="Segoe UI Emoji" w:cs="Segoe UI Emoji" w:hint="eastAsia"/>
          <w:sz w:val="24"/>
          <w:szCs w:val="24"/>
        </w:rPr>
        <w:t>✏的图标，进入物品图标选择界面</w:t>
      </w:r>
    </w:p>
    <w:p w14:paraId="0C256FBF" w14:textId="10209441" w:rsidR="00DB530E" w:rsidRPr="00DB530E" w:rsidRDefault="00DB530E" w:rsidP="00DB530E">
      <w:pPr>
        <w:pStyle w:val="a7"/>
        <w:numPr>
          <w:ilvl w:val="0"/>
          <w:numId w:val="13"/>
        </w:numPr>
        <w:spacing w:afterLines="50" w:after="156" w:line="360" w:lineRule="auto"/>
        <w:ind w:firstLineChars="0"/>
        <w:rPr>
          <w:rFonts w:ascii="宋体" w:eastAsia="宋体" w:hAnsi="宋体"/>
          <w:sz w:val="24"/>
          <w:szCs w:val="24"/>
        </w:rPr>
      </w:pPr>
      <w:r>
        <w:rPr>
          <w:rFonts w:ascii="Segoe UI Emoji" w:eastAsia="宋体" w:hAnsi="Segoe UI Emoji" w:cs="Segoe UI Emoji" w:hint="eastAsia"/>
          <w:sz w:val="24"/>
          <w:szCs w:val="24"/>
        </w:rPr>
        <w:t>选择想要创建的大件并进行命名</w:t>
      </w:r>
    </w:p>
    <w:p w14:paraId="4CE44413" w14:textId="1FEF833B" w:rsidR="00DB530E" w:rsidRPr="00DB530E" w:rsidRDefault="00DB530E" w:rsidP="00DB530E">
      <w:pPr>
        <w:pStyle w:val="a7"/>
        <w:numPr>
          <w:ilvl w:val="0"/>
          <w:numId w:val="13"/>
        </w:numPr>
        <w:spacing w:afterLines="50" w:after="156" w:line="360" w:lineRule="auto"/>
        <w:ind w:firstLineChars="0"/>
        <w:rPr>
          <w:rFonts w:ascii="宋体" w:eastAsia="宋体" w:hAnsi="宋体"/>
          <w:sz w:val="24"/>
          <w:szCs w:val="24"/>
        </w:rPr>
      </w:pPr>
      <w:r>
        <w:rPr>
          <w:rFonts w:ascii="Segoe UI Emoji" w:eastAsia="宋体" w:hAnsi="Segoe UI Emoji" w:cs="Segoe UI Emoji" w:hint="eastAsia"/>
          <w:sz w:val="24"/>
          <w:szCs w:val="24"/>
        </w:rPr>
        <w:t>点击“</w:t>
      </w:r>
      <w:r>
        <w:rPr>
          <w:rFonts w:ascii="Segoe UI Emoji" w:eastAsia="宋体" w:hAnsi="Segoe UI Emoji" w:cs="Segoe UI Emoji" w:hint="eastAsia"/>
          <w:sz w:val="24"/>
          <w:szCs w:val="24"/>
        </w:rPr>
        <w:t>+</w:t>
      </w:r>
      <w:r>
        <w:rPr>
          <w:rFonts w:ascii="Segoe UI Emoji" w:eastAsia="宋体" w:hAnsi="Segoe UI Emoji" w:cs="Segoe UI Emoji" w:hint="eastAsia"/>
          <w:sz w:val="24"/>
          <w:szCs w:val="24"/>
        </w:rPr>
        <w:t>”按钮，选择照相机形状的图标，进入拍照功能</w:t>
      </w:r>
    </w:p>
    <w:p w14:paraId="428A2355" w14:textId="65EECD78" w:rsidR="00DB530E" w:rsidRPr="00DB530E" w:rsidRDefault="00DB530E" w:rsidP="00DB530E">
      <w:pPr>
        <w:pStyle w:val="a7"/>
        <w:numPr>
          <w:ilvl w:val="0"/>
          <w:numId w:val="13"/>
        </w:numPr>
        <w:spacing w:afterLines="50" w:after="156" w:line="360" w:lineRule="auto"/>
        <w:ind w:firstLineChars="0"/>
        <w:rPr>
          <w:rFonts w:ascii="宋体" w:eastAsia="宋体" w:hAnsi="宋体"/>
          <w:sz w:val="24"/>
          <w:szCs w:val="24"/>
        </w:rPr>
      </w:pPr>
      <w:r>
        <w:rPr>
          <w:rFonts w:ascii="Segoe UI Emoji" w:eastAsia="宋体" w:hAnsi="Segoe UI Emoji" w:cs="Segoe UI Emoji" w:hint="eastAsia"/>
          <w:sz w:val="24"/>
          <w:szCs w:val="24"/>
        </w:rPr>
        <w:t>拍照剪截后，选择想要放入的大类中，进行命名和备注后保存</w:t>
      </w:r>
    </w:p>
    <w:p w14:paraId="154D6451" w14:textId="044E0D7F" w:rsidR="00DB530E" w:rsidRPr="00DB530E" w:rsidRDefault="00DB530E" w:rsidP="00DB530E">
      <w:pPr>
        <w:pStyle w:val="a7"/>
        <w:numPr>
          <w:ilvl w:val="0"/>
          <w:numId w:val="13"/>
        </w:numPr>
        <w:spacing w:afterLines="50" w:after="156" w:line="360" w:lineRule="auto"/>
        <w:ind w:firstLineChars="0"/>
        <w:rPr>
          <w:rFonts w:ascii="宋体" w:eastAsia="宋体" w:hAnsi="宋体"/>
          <w:sz w:val="24"/>
          <w:szCs w:val="24"/>
        </w:rPr>
      </w:pPr>
      <w:r>
        <w:rPr>
          <w:rFonts w:ascii="Segoe UI Emoji" w:eastAsia="宋体" w:hAnsi="Segoe UI Emoji" w:cs="Segoe UI Emoji" w:hint="eastAsia"/>
          <w:sz w:val="24"/>
          <w:szCs w:val="24"/>
        </w:rPr>
        <w:t>在主界面相应的大类中，能看到保存的物品名，点击后可以进入查看保存的具体信息。</w:t>
      </w:r>
    </w:p>
    <w:sectPr w:rsidR="00DB530E" w:rsidRPr="00DB5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39926" w14:textId="77777777" w:rsidR="00E5154D" w:rsidRDefault="00E5154D" w:rsidP="00DD41B7">
      <w:r>
        <w:separator/>
      </w:r>
    </w:p>
  </w:endnote>
  <w:endnote w:type="continuationSeparator" w:id="0">
    <w:p w14:paraId="5C30A621" w14:textId="77777777" w:rsidR="00E5154D" w:rsidRDefault="00E5154D" w:rsidP="00DD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BC78F" w14:textId="77777777" w:rsidR="00E5154D" w:rsidRDefault="00E5154D" w:rsidP="00DD41B7">
      <w:r>
        <w:separator/>
      </w:r>
    </w:p>
  </w:footnote>
  <w:footnote w:type="continuationSeparator" w:id="0">
    <w:p w14:paraId="79B9C912" w14:textId="77777777" w:rsidR="00E5154D" w:rsidRDefault="00E5154D" w:rsidP="00DD4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072C"/>
    <w:multiLevelType w:val="hybridMultilevel"/>
    <w:tmpl w:val="871E1F20"/>
    <w:lvl w:ilvl="0" w:tplc="28C0D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054B0"/>
    <w:multiLevelType w:val="hybridMultilevel"/>
    <w:tmpl w:val="5BD0C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062374"/>
    <w:multiLevelType w:val="hybridMultilevel"/>
    <w:tmpl w:val="8C121C60"/>
    <w:lvl w:ilvl="0" w:tplc="89840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E029BA"/>
    <w:multiLevelType w:val="hybridMultilevel"/>
    <w:tmpl w:val="94AE437C"/>
    <w:lvl w:ilvl="0" w:tplc="E6063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2D70FB"/>
    <w:multiLevelType w:val="multilevel"/>
    <w:tmpl w:val="1BF267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26D4C"/>
    <w:multiLevelType w:val="hybridMultilevel"/>
    <w:tmpl w:val="48740154"/>
    <w:lvl w:ilvl="0" w:tplc="2D021D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3C7F2E"/>
    <w:multiLevelType w:val="hybridMultilevel"/>
    <w:tmpl w:val="B7C8E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D62F4D"/>
    <w:multiLevelType w:val="hybridMultilevel"/>
    <w:tmpl w:val="BF28E520"/>
    <w:lvl w:ilvl="0" w:tplc="EDC07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A07C57"/>
    <w:multiLevelType w:val="hybridMultilevel"/>
    <w:tmpl w:val="53BCC1A2"/>
    <w:lvl w:ilvl="0" w:tplc="0B225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0D789E"/>
    <w:multiLevelType w:val="multilevel"/>
    <w:tmpl w:val="31C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16FBD"/>
    <w:multiLevelType w:val="hybridMultilevel"/>
    <w:tmpl w:val="FD0A082A"/>
    <w:lvl w:ilvl="0" w:tplc="F970C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BB754C8"/>
    <w:multiLevelType w:val="hybridMultilevel"/>
    <w:tmpl w:val="121C0FC4"/>
    <w:lvl w:ilvl="0" w:tplc="E286D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393C01"/>
    <w:multiLevelType w:val="hybridMultilevel"/>
    <w:tmpl w:val="D098F9E0"/>
    <w:lvl w:ilvl="0" w:tplc="99BA0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4E2D90"/>
    <w:multiLevelType w:val="hybridMultilevel"/>
    <w:tmpl w:val="8F9E4586"/>
    <w:lvl w:ilvl="0" w:tplc="2938B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9"/>
  </w:num>
  <w:num w:numId="4">
    <w:abstractNumId w:val="13"/>
  </w:num>
  <w:num w:numId="5">
    <w:abstractNumId w:val="12"/>
  </w:num>
  <w:num w:numId="6">
    <w:abstractNumId w:val="1"/>
  </w:num>
  <w:num w:numId="7">
    <w:abstractNumId w:val="6"/>
  </w:num>
  <w:num w:numId="8">
    <w:abstractNumId w:val="0"/>
  </w:num>
  <w:num w:numId="9">
    <w:abstractNumId w:val="3"/>
  </w:num>
  <w:num w:numId="10">
    <w:abstractNumId w:val="7"/>
  </w:num>
  <w:num w:numId="11">
    <w:abstractNumId w:val="4"/>
  </w:num>
  <w:num w:numId="12">
    <w:abstractNumId w:val="10"/>
  </w:num>
  <w:num w:numId="13">
    <w:abstractNumId w:val="8"/>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梁 焰锋">
    <w15:presenceInfo w15:providerId="Windows Live" w15:userId="638867c1bd50a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D1"/>
    <w:rsid w:val="00091077"/>
    <w:rsid w:val="00096DC3"/>
    <w:rsid w:val="000A229D"/>
    <w:rsid w:val="000B2230"/>
    <w:rsid w:val="00176F6F"/>
    <w:rsid w:val="001E3241"/>
    <w:rsid w:val="001F06CF"/>
    <w:rsid w:val="002A051B"/>
    <w:rsid w:val="002F5402"/>
    <w:rsid w:val="00340A1F"/>
    <w:rsid w:val="003B64A0"/>
    <w:rsid w:val="003E6C33"/>
    <w:rsid w:val="00457B5F"/>
    <w:rsid w:val="004674DD"/>
    <w:rsid w:val="00473A00"/>
    <w:rsid w:val="0047623C"/>
    <w:rsid w:val="004D5B3D"/>
    <w:rsid w:val="00575401"/>
    <w:rsid w:val="006E41C3"/>
    <w:rsid w:val="00827704"/>
    <w:rsid w:val="008740AC"/>
    <w:rsid w:val="0095235E"/>
    <w:rsid w:val="009831AF"/>
    <w:rsid w:val="00987AA6"/>
    <w:rsid w:val="009A275F"/>
    <w:rsid w:val="009A295D"/>
    <w:rsid w:val="00A4743F"/>
    <w:rsid w:val="00A64180"/>
    <w:rsid w:val="00AA6664"/>
    <w:rsid w:val="00B74C75"/>
    <w:rsid w:val="00BE35D1"/>
    <w:rsid w:val="00C97701"/>
    <w:rsid w:val="00CC0413"/>
    <w:rsid w:val="00D27231"/>
    <w:rsid w:val="00D908BC"/>
    <w:rsid w:val="00DB530E"/>
    <w:rsid w:val="00DC6D7B"/>
    <w:rsid w:val="00DD41B7"/>
    <w:rsid w:val="00E01498"/>
    <w:rsid w:val="00E5154D"/>
    <w:rsid w:val="00E61840"/>
    <w:rsid w:val="00E77F3D"/>
    <w:rsid w:val="00F65AF2"/>
    <w:rsid w:val="00FB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195E6"/>
  <w15:chartTrackingRefBased/>
  <w15:docId w15:val="{9BE5F426-45E1-473B-A00F-39AAEA08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340A1F"/>
    <w:pPr>
      <w:keepNext/>
      <w:keepLines/>
      <w:spacing w:before="260" w:after="260"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1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1B7"/>
    <w:rPr>
      <w:sz w:val="18"/>
      <w:szCs w:val="18"/>
    </w:rPr>
  </w:style>
  <w:style w:type="paragraph" w:styleId="a5">
    <w:name w:val="footer"/>
    <w:basedOn w:val="a"/>
    <w:link w:val="a6"/>
    <w:uiPriority w:val="99"/>
    <w:unhideWhenUsed/>
    <w:rsid w:val="00DD41B7"/>
    <w:pPr>
      <w:tabs>
        <w:tab w:val="center" w:pos="4153"/>
        <w:tab w:val="right" w:pos="8306"/>
      </w:tabs>
      <w:snapToGrid w:val="0"/>
      <w:jc w:val="left"/>
    </w:pPr>
    <w:rPr>
      <w:sz w:val="18"/>
      <w:szCs w:val="18"/>
    </w:rPr>
  </w:style>
  <w:style w:type="character" w:customStyle="1" w:styleId="a6">
    <w:name w:val="页脚 字符"/>
    <w:basedOn w:val="a0"/>
    <w:link w:val="a5"/>
    <w:uiPriority w:val="99"/>
    <w:rsid w:val="00DD41B7"/>
    <w:rPr>
      <w:sz w:val="18"/>
      <w:szCs w:val="18"/>
    </w:rPr>
  </w:style>
  <w:style w:type="paragraph" w:styleId="a7">
    <w:name w:val="List Paragraph"/>
    <w:basedOn w:val="a"/>
    <w:uiPriority w:val="34"/>
    <w:qFormat/>
    <w:rsid w:val="00340A1F"/>
    <w:pPr>
      <w:ind w:firstLineChars="200" w:firstLine="420"/>
    </w:pPr>
  </w:style>
  <w:style w:type="paragraph" w:customStyle="1" w:styleId="paragraph">
    <w:name w:val="paragraph"/>
    <w:basedOn w:val="a"/>
    <w:rsid w:val="00340A1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rsid w:val="00340A1F"/>
    <w:rPr>
      <w:rFonts w:ascii="Arial" w:eastAsia="黑体" w:hAnsi="Arial"/>
      <w:b/>
      <w:sz w:val="32"/>
      <w:szCs w:val="24"/>
    </w:rPr>
  </w:style>
  <w:style w:type="table" w:styleId="a8">
    <w:name w:val="Table Grid"/>
    <w:basedOn w:val="a1"/>
    <w:uiPriority w:val="39"/>
    <w:rsid w:val="00340A1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457B5F"/>
    <w:rPr>
      <w:b/>
      <w:bCs/>
    </w:rPr>
  </w:style>
  <w:style w:type="paragraph" w:styleId="aa">
    <w:name w:val="Normal (Web)"/>
    <w:basedOn w:val="a"/>
    <w:uiPriority w:val="99"/>
    <w:semiHidden/>
    <w:unhideWhenUsed/>
    <w:rsid w:val="00176F6F"/>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987AA6"/>
    <w:rPr>
      <w:sz w:val="18"/>
      <w:szCs w:val="18"/>
    </w:rPr>
  </w:style>
  <w:style w:type="character" w:customStyle="1" w:styleId="ac">
    <w:name w:val="批注框文本 字符"/>
    <w:basedOn w:val="a0"/>
    <w:link w:val="ab"/>
    <w:uiPriority w:val="99"/>
    <w:semiHidden/>
    <w:rsid w:val="00987A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43217">
      <w:bodyDiv w:val="1"/>
      <w:marLeft w:val="0"/>
      <w:marRight w:val="0"/>
      <w:marTop w:val="0"/>
      <w:marBottom w:val="0"/>
      <w:divBdr>
        <w:top w:val="none" w:sz="0" w:space="0" w:color="auto"/>
        <w:left w:val="none" w:sz="0" w:space="0" w:color="auto"/>
        <w:bottom w:val="none" w:sz="0" w:space="0" w:color="auto"/>
        <w:right w:val="none" w:sz="0" w:space="0" w:color="auto"/>
      </w:divBdr>
    </w:div>
    <w:div w:id="849413737">
      <w:bodyDiv w:val="1"/>
      <w:marLeft w:val="0"/>
      <w:marRight w:val="0"/>
      <w:marTop w:val="0"/>
      <w:marBottom w:val="0"/>
      <w:divBdr>
        <w:top w:val="none" w:sz="0" w:space="0" w:color="auto"/>
        <w:left w:val="none" w:sz="0" w:space="0" w:color="auto"/>
        <w:bottom w:val="none" w:sz="0" w:space="0" w:color="auto"/>
        <w:right w:val="none" w:sz="0" w:space="0" w:color="auto"/>
      </w:divBdr>
    </w:div>
    <w:div w:id="1034304025">
      <w:bodyDiv w:val="1"/>
      <w:marLeft w:val="0"/>
      <w:marRight w:val="0"/>
      <w:marTop w:val="0"/>
      <w:marBottom w:val="0"/>
      <w:divBdr>
        <w:top w:val="none" w:sz="0" w:space="0" w:color="auto"/>
        <w:left w:val="none" w:sz="0" w:space="0" w:color="auto"/>
        <w:bottom w:val="none" w:sz="0" w:space="0" w:color="auto"/>
        <w:right w:val="none" w:sz="0" w:space="0" w:color="auto"/>
      </w:divBdr>
    </w:div>
    <w:div w:id="1045105105">
      <w:bodyDiv w:val="1"/>
      <w:marLeft w:val="0"/>
      <w:marRight w:val="0"/>
      <w:marTop w:val="0"/>
      <w:marBottom w:val="0"/>
      <w:divBdr>
        <w:top w:val="none" w:sz="0" w:space="0" w:color="auto"/>
        <w:left w:val="none" w:sz="0" w:space="0" w:color="auto"/>
        <w:bottom w:val="none" w:sz="0" w:space="0" w:color="auto"/>
        <w:right w:val="none" w:sz="0" w:space="0" w:color="auto"/>
      </w:divBdr>
      <w:divsChild>
        <w:div w:id="1114520225">
          <w:marLeft w:val="0"/>
          <w:marRight w:val="0"/>
          <w:marTop w:val="0"/>
          <w:marBottom w:val="0"/>
          <w:divBdr>
            <w:top w:val="none" w:sz="0" w:space="0" w:color="auto"/>
            <w:left w:val="none" w:sz="0" w:space="0" w:color="auto"/>
            <w:bottom w:val="none" w:sz="0" w:space="0" w:color="auto"/>
            <w:right w:val="none" w:sz="0" w:space="0" w:color="auto"/>
          </w:divBdr>
          <w:divsChild>
            <w:div w:id="6465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E692B-1105-42AC-A779-843A4B0C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liao</dc:creator>
  <cp:keywords/>
  <dc:description/>
  <cp:lastModifiedBy>liao zhihao</cp:lastModifiedBy>
  <cp:revision>3</cp:revision>
  <dcterms:created xsi:type="dcterms:W3CDTF">2020-01-04T09:51:00Z</dcterms:created>
  <dcterms:modified xsi:type="dcterms:W3CDTF">2020-01-05T01:40:00Z</dcterms:modified>
</cp:coreProperties>
</file>